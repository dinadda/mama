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60AC7" w14:textId="77777777" w:rsidR="003355CE" w:rsidRDefault="004A3C36" w:rsidP="00580C25">
      <w:pPr>
        <w:pStyle w:val="NoSpacing"/>
        <w:jc w:val="center"/>
        <w:rPr>
          <w:b/>
          <w:sz w:val="24"/>
          <w:u w:val="single"/>
        </w:rPr>
      </w:pPr>
      <w:r>
        <w:rPr>
          <w:b/>
          <w:sz w:val="24"/>
          <w:u w:val="single"/>
        </w:rPr>
        <w:t xml:space="preserve">FREQUENTLY ASKED QUESTIONS </w:t>
      </w:r>
      <w:r w:rsidR="00580C25" w:rsidRPr="00580C25">
        <w:rPr>
          <w:b/>
          <w:sz w:val="24"/>
          <w:u w:val="single"/>
        </w:rPr>
        <w:t>(“FAQs”)</w:t>
      </w:r>
    </w:p>
    <w:p w14:paraId="66583973" w14:textId="77777777" w:rsidR="00697243" w:rsidRPr="00580C25" w:rsidRDefault="004A3C36" w:rsidP="00580C25">
      <w:pPr>
        <w:pStyle w:val="NoSpacing"/>
        <w:jc w:val="center"/>
        <w:rPr>
          <w:b/>
          <w:sz w:val="24"/>
          <w:u w:val="single"/>
        </w:rPr>
      </w:pPr>
      <w:r>
        <w:rPr>
          <w:b/>
          <w:sz w:val="24"/>
          <w:u w:val="single"/>
        </w:rPr>
        <w:t>JIO CRICKET PLAY ALONG</w:t>
      </w:r>
    </w:p>
    <w:p w14:paraId="61A0E3B7" w14:textId="77777777" w:rsidR="00580C25" w:rsidRDefault="00580C25" w:rsidP="003355CE">
      <w:pPr>
        <w:pStyle w:val="NoSpacing"/>
      </w:pPr>
    </w:p>
    <w:p w14:paraId="11BEB8A9" w14:textId="77777777" w:rsidR="00741D04" w:rsidRDefault="00741D04" w:rsidP="003355CE">
      <w:pPr>
        <w:pStyle w:val="NoSpacing"/>
      </w:pPr>
    </w:p>
    <w:p w14:paraId="744CD5BE" w14:textId="275E0305" w:rsidR="00580C25" w:rsidRPr="00AC43C9" w:rsidRDefault="0046027C" w:rsidP="003355CE">
      <w:pPr>
        <w:pStyle w:val="NoSpacing"/>
        <w:rPr>
          <w:b/>
          <w:u w:val="single"/>
        </w:rPr>
      </w:pPr>
      <w:r w:rsidRPr="00AC43C9">
        <w:rPr>
          <w:b/>
          <w:u w:val="single"/>
        </w:rPr>
        <w:t xml:space="preserve">A. ABOUT </w:t>
      </w:r>
      <w:r>
        <w:rPr>
          <w:b/>
          <w:u w:val="single"/>
        </w:rPr>
        <w:t xml:space="preserve">THE GAME </w:t>
      </w:r>
      <w:r w:rsidRPr="00AC43C9">
        <w:rPr>
          <w:b/>
          <w:u w:val="single"/>
        </w:rPr>
        <w:t>&amp; REGISTRATION</w:t>
      </w:r>
    </w:p>
    <w:p w14:paraId="42B0DA4D" w14:textId="77777777" w:rsidR="003355CE" w:rsidRDefault="003355CE" w:rsidP="003355CE">
      <w:pPr>
        <w:pStyle w:val="NoSpacing"/>
      </w:pPr>
      <w:r w:rsidRPr="003355CE">
        <w:rPr>
          <w:b/>
        </w:rPr>
        <w:t>1</w:t>
      </w:r>
      <w:r w:rsidR="00DC50CA">
        <w:tab/>
        <w:t xml:space="preserve">What is </w:t>
      </w:r>
      <w:proofErr w:type="spellStart"/>
      <w:r w:rsidR="00DC50CA">
        <w:t>Jio</w:t>
      </w:r>
      <w:proofErr w:type="spellEnd"/>
      <w:r w:rsidR="00DC50CA">
        <w:t xml:space="preserve"> </w:t>
      </w:r>
      <w:r w:rsidR="004348F0">
        <w:t xml:space="preserve">Cricket </w:t>
      </w:r>
      <w:r w:rsidR="00DC50CA">
        <w:t>Play</w:t>
      </w:r>
      <w:r w:rsidR="00F325A9">
        <w:t xml:space="preserve"> </w:t>
      </w:r>
      <w:r w:rsidR="00DC50CA">
        <w:t>Along?</w:t>
      </w:r>
    </w:p>
    <w:p w14:paraId="15B3949E" w14:textId="328C3D0E" w:rsidR="003355CE" w:rsidRDefault="0052590A" w:rsidP="003355CE">
      <w:pPr>
        <w:pStyle w:val="NoSpacing"/>
        <w:rPr>
          <w:rFonts w:ascii="Calibri" w:eastAsia="Times New Roman" w:hAnsi="Calibri" w:cs="Times New Roman"/>
          <w:color w:val="000000"/>
          <w:lang w:eastAsia="en-IN"/>
        </w:rPr>
      </w:pPr>
      <w:proofErr w:type="spellStart"/>
      <w:r w:rsidRPr="0001437B">
        <w:rPr>
          <w:b/>
          <w:u w:val="single"/>
        </w:rPr>
        <w:t>Ans</w:t>
      </w:r>
      <w:proofErr w:type="spellEnd"/>
      <w:r w:rsidRPr="0001437B">
        <w:rPr>
          <w:b/>
          <w:u w:val="single"/>
        </w:rPr>
        <w:t>:</w:t>
      </w:r>
      <w:r w:rsidR="003355CE" w:rsidRPr="0001437B">
        <w:tab/>
      </w:r>
      <w:proofErr w:type="spellStart"/>
      <w:r w:rsidR="003355CE" w:rsidRPr="0001437B">
        <w:rPr>
          <w:rFonts w:ascii="Calibri" w:eastAsia="Times New Roman" w:hAnsi="Calibri" w:cs="Times New Roman"/>
          <w:color w:val="000000"/>
          <w:lang w:eastAsia="en-IN"/>
        </w:rPr>
        <w:t>Jio</w:t>
      </w:r>
      <w:proofErr w:type="spellEnd"/>
      <w:r w:rsidR="003355CE" w:rsidRPr="0001437B">
        <w:rPr>
          <w:rFonts w:ascii="Calibri" w:eastAsia="Times New Roman" w:hAnsi="Calibri" w:cs="Times New Roman"/>
          <w:color w:val="000000"/>
          <w:lang w:eastAsia="en-IN"/>
        </w:rPr>
        <w:t xml:space="preserve"> </w:t>
      </w:r>
      <w:r w:rsidR="004348F0" w:rsidRPr="0001437B">
        <w:rPr>
          <w:rFonts w:ascii="Calibri" w:eastAsia="Times New Roman" w:hAnsi="Calibri" w:cs="Times New Roman"/>
          <w:color w:val="000000"/>
          <w:lang w:eastAsia="en-IN"/>
        </w:rPr>
        <w:t xml:space="preserve">Cricket </w:t>
      </w:r>
      <w:r w:rsidR="003355CE" w:rsidRPr="0001437B">
        <w:rPr>
          <w:rFonts w:ascii="Calibri" w:eastAsia="Times New Roman" w:hAnsi="Calibri" w:cs="Times New Roman"/>
          <w:color w:val="000000"/>
          <w:lang w:eastAsia="en-IN"/>
        </w:rPr>
        <w:t>Play</w:t>
      </w:r>
      <w:r w:rsidR="00F325A9" w:rsidRPr="0001437B">
        <w:rPr>
          <w:rFonts w:ascii="Calibri" w:eastAsia="Times New Roman" w:hAnsi="Calibri" w:cs="Times New Roman"/>
          <w:color w:val="000000"/>
          <w:lang w:eastAsia="en-IN"/>
        </w:rPr>
        <w:t xml:space="preserve"> </w:t>
      </w:r>
      <w:r w:rsidR="003355CE" w:rsidRPr="0001437B">
        <w:rPr>
          <w:rFonts w:ascii="Calibri" w:eastAsia="Times New Roman" w:hAnsi="Calibri" w:cs="Times New Roman"/>
          <w:color w:val="000000"/>
          <w:lang w:eastAsia="en-IN"/>
        </w:rPr>
        <w:t xml:space="preserve">Along is an exciting concept which allows you to play </w:t>
      </w:r>
      <w:r w:rsidR="008823E1" w:rsidRPr="0001437B">
        <w:rPr>
          <w:rFonts w:ascii="Calibri" w:eastAsia="Times New Roman" w:hAnsi="Calibri" w:cs="Times New Roman"/>
          <w:color w:val="000000"/>
          <w:lang w:eastAsia="en-IN"/>
        </w:rPr>
        <w:t xml:space="preserve">a cricket play-along game </w:t>
      </w:r>
      <w:r w:rsidR="00CA5064" w:rsidRPr="0001437B">
        <w:rPr>
          <w:rFonts w:ascii="Calibri" w:eastAsia="Times New Roman" w:hAnsi="Calibri" w:cs="Times New Roman"/>
          <w:color w:val="000000"/>
          <w:lang w:eastAsia="en-IN"/>
        </w:rPr>
        <w:t xml:space="preserve">during </w:t>
      </w:r>
      <w:r w:rsidR="00B656D3" w:rsidRPr="0001437B">
        <w:rPr>
          <w:rFonts w:ascii="Calibri" w:eastAsia="Times New Roman" w:hAnsi="Calibri" w:cs="Times New Roman"/>
          <w:color w:val="000000"/>
          <w:lang w:eastAsia="en-IN"/>
        </w:rPr>
        <w:t xml:space="preserve">IPL </w:t>
      </w:r>
      <w:r w:rsidR="004348F0" w:rsidRPr="0001437B">
        <w:rPr>
          <w:rFonts w:ascii="Calibri" w:eastAsia="Times New Roman" w:hAnsi="Calibri" w:cs="Times New Roman"/>
          <w:color w:val="000000"/>
          <w:lang w:eastAsia="en-IN"/>
        </w:rPr>
        <w:t>Cricket Matches</w:t>
      </w:r>
      <w:r w:rsidR="003355CE" w:rsidRPr="0001437B">
        <w:rPr>
          <w:rFonts w:ascii="Calibri" w:eastAsia="Times New Roman" w:hAnsi="Calibri" w:cs="Times New Roman"/>
          <w:color w:val="000000"/>
          <w:lang w:eastAsia="en-IN"/>
        </w:rPr>
        <w:t xml:space="preserve"> </w:t>
      </w:r>
      <w:r w:rsidR="0072187C" w:rsidRPr="0001437B">
        <w:rPr>
          <w:rFonts w:ascii="Calibri" w:eastAsia="Times New Roman" w:hAnsi="Calibri" w:cs="Times New Roman"/>
          <w:color w:val="000000"/>
          <w:lang w:eastAsia="en-IN"/>
        </w:rPr>
        <w:t xml:space="preserve">scheduled for </w:t>
      </w:r>
      <w:r w:rsidR="003355CE" w:rsidRPr="0001437B">
        <w:rPr>
          <w:rFonts w:ascii="Calibri" w:eastAsia="Times New Roman" w:hAnsi="Calibri" w:cs="Times New Roman"/>
          <w:color w:val="000000"/>
          <w:lang w:eastAsia="en-IN"/>
        </w:rPr>
        <w:t>broadcast</w:t>
      </w:r>
      <w:r w:rsidR="0072187C" w:rsidRPr="0001437B">
        <w:rPr>
          <w:rFonts w:ascii="Calibri" w:eastAsia="Times New Roman" w:hAnsi="Calibri" w:cs="Times New Roman"/>
          <w:color w:val="000000"/>
          <w:lang w:eastAsia="en-IN"/>
        </w:rPr>
        <w:t>ing</w:t>
      </w:r>
      <w:r w:rsidR="003355CE" w:rsidRPr="0001437B">
        <w:rPr>
          <w:rFonts w:ascii="Calibri" w:eastAsia="Times New Roman" w:hAnsi="Calibri" w:cs="Times New Roman"/>
          <w:color w:val="000000"/>
          <w:lang w:eastAsia="en-IN"/>
        </w:rPr>
        <w:t xml:space="preserve"> </w:t>
      </w:r>
      <w:r w:rsidR="004348F0" w:rsidRPr="0001437B">
        <w:rPr>
          <w:rFonts w:ascii="Calibri" w:eastAsia="Times New Roman" w:hAnsi="Calibri" w:cs="Times New Roman"/>
          <w:color w:val="000000"/>
          <w:lang w:eastAsia="en-IN"/>
        </w:rPr>
        <w:t>from April 07, 2018 to May 27, 2018</w:t>
      </w:r>
      <w:r w:rsidR="003355CE" w:rsidRPr="0001437B">
        <w:rPr>
          <w:rFonts w:ascii="Calibri" w:eastAsia="Times New Roman" w:hAnsi="Calibri" w:cs="Times New Roman"/>
          <w:color w:val="000000"/>
          <w:lang w:eastAsia="en-IN"/>
        </w:rPr>
        <w:t xml:space="preserve">. </w:t>
      </w:r>
      <w:r w:rsidR="003355CE" w:rsidRPr="0001437B">
        <w:rPr>
          <w:rFonts w:ascii="Calibri" w:eastAsia="Times New Roman" w:hAnsi="Calibri" w:cs="Times New Roman"/>
          <w:color w:val="000000"/>
          <w:lang w:eastAsia="en-IN"/>
        </w:rPr>
        <w:br/>
        <w:t xml:space="preserve">The application will display the questions and answer options in sync with the </w:t>
      </w:r>
      <w:r w:rsidR="00D37A86" w:rsidRPr="0001437B">
        <w:rPr>
          <w:rFonts w:ascii="Calibri" w:eastAsia="Times New Roman" w:hAnsi="Calibri" w:cs="Times New Roman"/>
          <w:color w:val="000000"/>
          <w:lang w:eastAsia="en-IN"/>
        </w:rPr>
        <w:t xml:space="preserve">Match </w:t>
      </w:r>
      <w:r w:rsidR="00DC50CA" w:rsidRPr="0001437B">
        <w:rPr>
          <w:rFonts w:ascii="Calibri" w:eastAsia="Times New Roman" w:hAnsi="Calibri" w:cs="Times New Roman"/>
          <w:color w:val="000000"/>
          <w:lang w:eastAsia="en-IN"/>
        </w:rPr>
        <w:t>broadcast</w:t>
      </w:r>
      <w:r w:rsidR="003355CE" w:rsidRPr="0001437B">
        <w:rPr>
          <w:rFonts w:ascii="Calibri" w:eastAsia="Times New Roman" w:hAnsi="Calibri" w:cs="Times New Roman"/>
          <w:color w:val="000000"/>
          <w:lang w:eastAsia="en-IN"/>
        </w:rPr>
        <w:t>.</w:t>
      </w:r>
      <w:r w:rsidR="003355CE" w:rsidRPr="003355CE">
        <w:rPr>
          <w:rFonts w:ascii="Calibri" w:eastAsia="Times New Roman" w:hAnsi="Calibri" w:cs="Times New Roman"/>
          <w:color w:val="000000"/>
          <w:lang w:eastAsia="en-IN"/>
        </w:rPr>
        <w:t xml:space="preserve"> Based on the answer options shown on the </w:t>
      </w:r>
      <w:r w:rsidR="00CC45C7">
        <w:rPr>
          <w:rFonts w:ascii="Calibri" w:eastAsia="Times New Roman" w:hAnsi="Calibri" w:cs="Times New Roman"/>
          <w:color w:val="000000"/>
          <w:lang w:eastAsia="en-IN"/>
        </w:rPr>
        <w:t>A</w:t>
      </w:r>
      <w:r w:rsidR="00D37A86">
        <w:rPr>
          <w:rFonts w:ascii="Calibri" w:eastAsia="Times New Roman" w:hAnsi="Calibri" w:cs="Times New Roman"/>
          <w:color w:val="000000"/>
          <w:lang w:eastAsia="en-IN"/>
        </w:rPr>
        <w:t>pp</w:t>
      </w:r>
      <w:r w:rsidR="003355CE" w:rsidRPr="003355CE">
        <w:rPr>
          <w:rFonts w:ascii="Calibri" w:eastAsia="Times New Roman" w:hAnsi="Calibri" w:cs="Times New Roman"/>
          <w:color w:val="000000"/>
          <w:lang w:eastAsia="en-IN"/>
        </w:rPr>
        <w:t>, players should select the answer</w:t>
      </w:r>
      <w:r w:rsidR="0072187C">
        <w:rPr>
          <w:rFonts w:ascii="Calibri" w:eastAsia="Times New Roman" w:hAnsi="Calibri" w:cs="Times New Roman"/>
          <w:color w:val="000000"/>
          <w:lang w:eastAsia="en-IN"/>
        </w:rPr>
        <w:t>, thereby</w:t>
      </w:r>
      <w:r w:rsidR="003355CE" w:rsidRPr="003355CE">
        <w:rPr>
          <w:rFonts w:ascii="Calibri" w:eastAsia="Times New Roman" w:hAnsi="Calibri" w:cs="Times New Roman"/>
          <w:color w:val="000000"/>
          <w:lang w:eastAsia="en-IN"/>
        </w:rPr>
        <w:t xml:space="preserve"> </w:t>
      </w:r>
      <w:r w:rsidR="0072187C">
        <w:rPr>
          <w:rFonts w:ascii="Calibri" w:eastAsia="Times New Roman" w:hAnsi="Calibri" w:cs="Times New Roman"/>
          <w:color w:val="000000"/>
          <w:lang w:eastAsia="en-IN"/>
        </w:rPr>
        <w:t>submitting it.</w:t>
      </w:r>
      <w:r w:rsidR="003355CE" w:rsidRPr="003355CE">
        <w:rPr>
          <w:rFonts w:ascii="Calibri" w:eastAsia="Times New Roman" w:hAnsi="Calibri" w:cs="Times New Roman"/>
          <w:color w:val="000000"/>
          <w:lang w:eastAsia="en-IN"/>
        </w:rPr>
        <w:br/>
        <w:t xml:space="preserve">Answers will </w:t>
      </w:r>
      <w:r w:rsidR="0033448D">
        <w:rPr>
          <w:rFonts w:ascii="Calibri" w:eastAsia="Times New Roman" w:hAnsi="Calibri" w:cs="Times New Roman"/>
          <w:color w:val="000000"/>
          <w:lang w:eastAsia="en-IN"/>
        </w:rPr>
        <w:t xml:space="preserve">be </w:t>
      </w:r>
      <w:r w:rsidR="003355CE" w:rsidRPr="003355CE">
        <w:rPr>
          <w:rFonts w:ascii="Calibri" w:eastAsia="Times New Roman" w:hAnsi="Calibri" w:cs="Times New Roman"/>
          <w:color w:val="000000"/>
          <w:lang w:eastAsia="en-IN"/>
        </w:rPr>
        <w:t xml:space="preserve">revealed on </w:t>
      </w:r>
      <w:r w:rsidR="0001437B">
        <w:rPr>
          <w:rFonts w:ascii="Calibri" w:eastAsia="Times New Roman" w:hAnsi="Calibri" w:cs="Times New Roman"/>
          <w:color w:val="000000"/>
          <w:lang w:eastAsia="en-IN"/>
        </w:rPr>
        <w:t xml:space="preserve">the </w:t>
      </w:r>
      <w:r w:rsidR="003355CE" w:rsidRPr="003355CE">
        <w:rPr>
          <w:rFonts w:ascii="Calibri" w:eastAsia="Times New Roman" w:hAnsi="Calibri" w:cs="Times New Roman"/>
          <w:color w:val="000000"/>
          <w:lang w:eastAsia="en-IN"/>
        </w:rPr>
        <w:t>App</w:t>
      </w:r>
      <w:r w:rsidR="00350A58">
        <w:rPr>
          <w:rFonts w:ascii="Calibri" w:eastAsia="Times New Roman" w:hAnsi="Calibri" w:cs="Times New Roman"/>
          <w:color w:val="000000"/>
          <w:lang w:eastAsia="en-IN"/>
        </w:rPr>
        <w:t xml:space="preserve"> subsequently</w:t>
      </w:r>
      <w:r w:rsidR="003355CE" w:rsidRPr="003355CE">
        <w:rPr>
          <w:rFonts w:ascii="Calibri" w:eastAsia="Times New Roman" w:hAnsi="Calibri" w:cs="Times New Roman"/>
          <w:color w:val="000000"/>
          <w:lang w:eastAsia="en-IN"/>
        </w:rPr>
        <w:t xml:space="preserve">. Correct answers enable a player to earn points.  </w:t>
      </w:r>
    </w:p>
    <w:p w14:paraId="2559204E" w14:textId="77777777" w:rsidR="003355CE" w:rsidRPr="003355CE" w:rsidRDefault="003355CE" w:rsidP="003355CE">
      <w:pPr>
        <w:pStyle w:val="NoSpacing"/>
        <w:rPr>
          <w:rFonts w:ascii="Calibri" w:eastAsia="Times New Roman" w:hAnsi="Calibri" w:cs="Times New Roman"/>
          <w:color w:val="000000"/>
          <w:lang w:eastAsia="en-IN"/>
        </w:rPr>
      </w:pPr>
    </w:p>
    <w:p w14:paraId="67391EEF" w14:textId="77777777" w:rsidR="003355CE" w:rsidRDefault="003355CE" w:rsidP="003355CE">
      <w:pPr>
        <w:pStyle w:val="NoSpacing"/>
      </w:pPr>
      <w:r w:rsidRPr="003355CE">
        <w:rPr>
          <w:b/>
        </w:rPr>
        <w:t>2</w:t>
      </w:r>
      <w:r>
        <w:tab/>
        <w:t xml:space="preserve">How do I get </w:t>
      </w:r>
      <w:proofErr w:type="spellStart"/>
      <w:r>
        <w:t>Jio</w:t>
      </w:r>
      <w:proofErr w:type="spellEnd"/>
      <w:r>
        <w:t xml:space="preserve"> </w:t>
      </w:r>
      <w:r w:rsidR="00397952">
        <w:t xml:space="preserve">Cricket </w:t>
      </w:r>
      <w:r>
        <w:t>Play Along?</w:t>
      </w:r>
    </w:p>
    <w:p w14:paraId="1564A56C" w14:textId="4022CA9F" w:rsidR="007E6C50" w:rsidRDefault="003355CE" w:rsidP="003355CE">
      <w:pPr>
        <w:pStyle w:val="NoSpacing"/>
      </w:pPr>
      <w:proofErr w:type="spellStart"/>
      <w:r w:rsidRPr="003355CE">
        <w:rPr>
          <w:b/>
          <w:u w:val="single"/>
        </w:rPr>
        <w:t>Ans</w:t>
      </w:r>
      <w:proofErr w:type="spellEnd"/>
      <w:r w:rsidRPr="003355CE">
        <w:rPr>
          <w:b/>
          <w:u w:val="single"/>
        </w:rPr>
        <w:t>:</w:t>
      </w:r>
      <w:r w:rsidR="00DC50CA">
        <w:tab/>
      </w:r>
      <w:r>
        <w:t>Players should download</w:t>
      </w:r>
      <w:r w:rsidR="00DC50CA">
        <w:t xml:space="preserve"> </w:t>
      </w:r>
      <w:r w:rsidR="0001437B">
        <w:t xml:space="preserve">the </w:t>
      </w:r>
      <w:r w:rsidR="00DC50CA">
        <w:t>latest version of</w:t>
      </w:r>
      <w:r>
        <w:t xml:space="preserve"> </w:t>
      </w:r>
      <w:proofErr w:type="spellStart"/>
      <w:r w:rsidR="00B656D3">
        <w:t>My</w:t>
      </w:r>
      <w:r>
        <w:t>Jio</w:t>
      </w:r>
      <w:proofErr w:type="spellEnd"/>
      <w:r>
        <w:t xml:space="preserve"> app </w:t>
      </w:r>
      <w:r w:rsidR="00DC50CA">
        <w:t>(available</w:t>
      </w:r>
      <w:r>
        <w:t xml:space="preserve"> for Android on </w:t>
      </w:r>
      <w:r w:rsidR="00DC50CA">
        <w:t>Play Store</w:t>
      </w:r>
      <w:r>
        <w:t xml:space="preserve"> </w:t>
      </w:r>
      <w:r w:rsidRPr="0001437B">
        <w:t>/ for iOS</w:t>
      </w:r>
      <w:r w:rsidR="00DC50CA" w:rsidRPr="0001437B">
        <w:t xml:space="preserve"> on App</w:t>
      </w:r>
      <w:r w:rsidR="0033448D" w:rsidRPr="0001437B">
        <w:t xml:space="preserve"> </w:t>
      </w:r>
      <w:r w:rsidR="00DC50CA" w:rsidRPr="0001437B">
        <w:t>Store for free)</w:t>
      </w:r>
      <w:r w:rsidRPr="0001437B">
        <w:t>. Once installed</w:t>
      </w:r>
      <w:r w:rsidR="00CA5064" w:rsidRPr="0001437B">
        <w:t>,</w:t>
      </w:r>
      <w:r w:rsidRPr="0001437B">
        <w:t xml:space="preserve"> click on </w:t>
      </w:r>
      <w:proofErr w:type="spellStart"/>
      <w:r w:rsidR="00CA5064" w:rsidRPr="0001437B">
        <w:t>MyJio</w:t>
      </w:r>
      <w:proofErr w:type="spellEnd"/>
      <w:r w:rsidR="00CA5064" w:rsidRPr="0001437B">
        <w:t xml:space="preserve"> and click on ‘play the game’ to start playing the game</w:t>
      </w:r>
      <w:r w:rsidRPr="0001437B">
        <w:t xml:space="preserve">. </w:t>
      </w:r>
      <w:r w:rsidR="007E6C50" w:rsidRPr="0001437B">
        <w:t xml:space="preserve">For customers playing </w:t>
      </w:r>
      <w:r w:rsidR="00B0632F">
        <w:t>on</w:t>
      </w:r>
      <w:r w:rsidR="00B0632F" w:rsidRPr="0001437B">
        <w:t xml:space="preserve"> </w:t>
      </w:r>
      <w:r w:rsidR="007E6C50" w:rsidRPr="0001437B">
        <w:t xml:space="preserve">a </w:t>
      </w:r>
      <w:proofErr w:type="spellStart"/>
      <w:r w:rsidR="007E6C50" w:rsidRPr="0001437B">
        <w:t>JioPhone</w:t>
      </w:r>
      <w:proofErr w:type="spellEnd"/>
      <w:r w:rsidR="007E6C50" w:rsidRPr="0001437B">
        <w:t>, the App should already be installed. If not, please install the App.</w:t>
      </w:r>
      <w:r w:rsidR="007E6C50">
        <w:t xml:space="preserve"> </w:t>
      </w:r>
      <w:r w:rsidR="00B311DA" w:rsidRPr="00B311DA">
        <w:t xml:space="preserve">Please ensure that you have a </w:t>
      </w:r>
      <w:proofErr w:type="spellStart"/>
      <w:r w:rsidR="00B311DA" w:rsidRPr="00B311DA">
        <w:t>Jio</w:t>
      </w:r>
      <w:proofErr w:type="spellEnd"/>
      <w:r w:rsidR="00B311DA" w:rsidRPr="00B311DA">
        <w:t xml:space="preserve"> SIM in the </w:t>
      </w:r>
      <w:proofErr w:type="spellStart"/>
      <w:r w:rsidR="00B311DA" w:rsidRPr="00B311DA">
        <w:t>Jio</w:t>
      </w:r>
      <w:proofErr w:type="spellEnd"/>
      <w:r w:rsidR="00B311DA" w:rsidRPr="00B311DA">
        <w:t xml:space="preserve"> Phone, to be able to play the game.</w:t>
      </w:r>
    </w:p>
    <w:p w14:paraId="512AD79B" w14:textId="257C3567" w:rsidR="00CA5064" w:rsidRDefault="00CA5064" w:rsidP="003355CE">
      <w:pPr>
        <w:pStyle w:val="NoSpacing"/>
      </w:pPr>
      <w:r w:rsidRPr="006333C3">
        <w:t>Non-</w:t>
      </w:r>
      <w:proofErr w:type="spellStart"/>
      <w:r w:rsidRPr="006333C3">
        <w:t>Jio</w:t>
      </w:r>
      <w:proofErr w:type="spellEnd"/>
      <w:r w:rsidRPr="006333C3">
        <w:t xml:space="preserve"> users will have to confirm the OTP they will receive on their mobile before proceeding.</w:t>
      </w:r>
      <w:r w:rsidR="00EE22DD">
        <w:t xml:space="preserve"> </w:t>
      </w:r>
      <w:r w:rsidR="00EE22DD" w:rsidRPr="00EE22DD">
        <w:t xml:space="preserve">OTP is generated as soon as you submit </w:t>
      </w:r>
      <w:r w:rsidR="00CC36F3">
        <w:t xml:space="preserve">your </w:t>
      </w:r>
      <w:r w:rsidR="00EE22DD" w:rsidRPr="00EE22DD">
        <w:t xml:space="preserve">details. In case it is not received, please check the number you have entered and click </w:t>
      </w:r>
      <w:r w:rsidR="00CC36F3">
        <w:t xml:space="preserve">the </w:t>
      </w:r>
      <w:proofErr w:type="spellStart"/>
      <w:r w:rsidR="00EE22DD" w:rsidRPr="00EE22DD">
        <w:t>‘Re</w:t>
      </w:r>
      <w:proofErr w:type="spellEnd"/>
      <w:r w:rsidR="00CC36F3">
        <w:t>-</w:t>
      </w:r>
      <w:r w:rsidR="00EE22DD" w:rsidRPr="00EE22DD">
        <w:t>send’ button</w:t>
      </w:r>
      <w:r w:rsidR="00CC36F3">
        <w:t>.</w:t>
      </w:r>
    </w:p>
    <w:p w14:paraId="739E3810" w14:textId="5D5AEC92" w:rsidR="003355CE" w:rsidRDefault="003355CE" w:rsidP="003355CE">
      <w:pPr>
        <w:pStyle w:val="NoSpacing"/>
      </w:pPr>
      <w:r>
        <w:t xml:space="preserve">We would love for you </w:t>
      </w:r>
      <w:r w:rsidR="00B0632F">
        <w:t xml:space="preserve">to </w:t>
      </w:r>
      <w:r>
        <w:t xml:space="preserve">do this </w:t>
      </w:r>
      <w:r w:rsidR="00166796">
        <w:t xml:space="preserve">at least 30 minutes </w:t>
      </w:r>
      <w:r>
        <w:t xml:space="preserve">before the </w:t>
      </w:r>
      <w:r w:rsidR="00166796">
        <w:t xml:space="preserve">match </w:t>
      </w:r>
      <w:r>
        <w:t>broadcast start</w:t>
      </w:r>
      <w:r w:rsidR="0033448D">
        <w:t>s</w:t>
      </w:r>
      <w:r w:rsidR="00B55A98">
        <w:t xml:space="preserve"> so that you </w:t>
      </w:r>
      <w:r>
        <w:t xml:space="preserve">have enough time to get acquainted with the </w:t>
      </w:r>
      <w:r w:rsidR="00DC50CA">
        <w:t>format</w:t>
      </w:r>
      <w:r w:rsidR="002925B4">
        <w:t>,</w:t>
      </w:r>
      <w:r w:rsidR="00DC50CA">
        <w:t xml:space="preserve"> select your preferred language</w:t>
      </w:r>
      <w:r w:rsidR="002925B4">
        <w:t xml:space="preserve"> and </w:t>
      </w:r>
      <w:r w:rsidR="002F44A4">
        <w:t xml:space="preserve">commence answering the </w:t>
      </w:r>
      <w:r w:rsidR="0072187C">
        <w:t>game</w:t>
      </w:r>
      <w:r w:rsidR="00DC50CA">
        <w:t>.</w:t>
      </w:r>
    </w:p>
    <w:p w14:paraId="17D9A717" w14:textId="77777777" w:rsidR="003355CE" w:rsidRDefault="003355CE" w:rsidP="003355CE">
      <w:pPr>
        <w:pStyle w:val="NoSpacing"/>
      </w:pPr>
    </w:p>
    <w:p w14:paraId="29FE2ADA" w14:textId="6F897AFD" w:rsidR="002067E3" w:rsidRPr="007C34CD" w:rsidRDefault="006F43CC" w:rsidP="002067E3">
      <w:pPr>
        <w:pStyle w:val="NoSpacing"/>
      </w:pPr>
      <w:r w:rsidRPr="007C34CD">
        <w:rPr>
          <w:b/>
        </w:rPr>
        <w:t>3</w:t>
      </w:r>
      <w:r w:rsidR="002067E3" w:rsidRPr="007C34CD">
        <w:tab/>
        <w:t xml:space="preserve">What should I do if I am not able to access the </w:t>
      </w:r>
      <w:proofErr w:type="spellStart"/>
      <w:r w:rsidR="002067E3" w:rsidRPr="007C34CD">
        <w:t>Jio</w:t>
      </w:r>
      <w:proofErr w:type="spellEnd"/>
      <w:r w:rsidR="002067E3" w:rsidRPr="007C34CD">
        <w:t xml:space="preserve"> Cricket Play </w:t>
      </w:r>
      <w:proofErr w:type="gramStart"/>
      <w:r w:rsidR="002067E3" w:rsidRPr="007C34CD">
        <w:t>Along</w:t>
      </w:r>
      <w:proofErr w:type="gramEnd"/>
      <w:r w:rsidR="002067E3" w:rsidRPr="007C34CD">
        <w:t xml:space="preserve"> App?</w:t>
      </w:r>
    </w:p>
    <w:p w14:paraId="768DFE7A" w14:textId="01F1DB7A" w:rsidR="001D7576" w:rsidRDefault="002067E3" w:rsidP="003355CE">
      <w:pPr>
        <w:pStyle w:val="NoSpacing"/>
      </w:pPr>
      <w:proofErr w:type="spellStart"/>
      <w:r w:rsidRPr="007C34CD">
        <w:rPr>
          <w:b/>
        </w:rPr>
        <w:t>Ans</w:t>
      </w:r>
      <w:proofErr w:type="spellEnd"/>
      <w:r w:rsidRPr="007C34CD">
        <w:tab/>
        <w:t xml:space="preserve">Thank you for playing Cricket Play Along game. </w:t>
      </w:r>
      <w:r w:rsidR="001D7576">
        <w:t xml:space="preserve">If you are unable to access </w:t>
      </w:r>
      <w:r w:rsidR="00FA7003">
        <w:t xml:space="preserve">the </w:t>
      </w:r>
      <w:proofErr w:type="spellStart"/>
      <w:r w:rsidR="001D7576">
        <w:t>Jio</w:t>
      </w:r>
      <w:proofErr w:type="spellEnd"/>
      <w:r w:rsidR="001D7576">
        <w:t xml:space="preserve"> Cricket Play Along in </w:t>
      </w:r>
      <w:r w:rsidR="00FA7003">
        <w:t xml:space="preserve">the </w:t>
      </w:r>
      <w:proofErr w:type="spellStart"/>
      <w:r w:rsidR="001D7576">
        <w:t>MyJio</w:t>
      </w:r>
      <w:proofErr w:type="spellEnd"/>
      <w:r w:rsidR="001D7576">
        <w:t xml:space="preserve"> App, please follow the below steps:</w:t>
      </w:r>
    </w:p>
    <w:p w14:paraId="1E2AD4D5" w14:textId="1BC6B2CD" w:rsidR="00F336DE" w:rsidRDefault="00F336DE" w:rsidP="00E4533B">
      <w:pPr>
        <w:pStyle w:val="NoSpacing"/>
        <w:numPr>
          <w:ilvl w:val="0"/>
          <w:numId w:val="14"/>
        </w:numPr>
      </w:pPr>
      <w:r>
        <w:t>Check whether you have data connectivity. It is possible that you might not be able to access the App because of poor data connectivity.</w:t>
      </w:r>
    </w:p>
    <w:p w14:paraId="6927D480" w14:textId="77777777" w:rsidR="001D7576" w:rsidRDefault="001D7576" w:rsidP="00E4533B">
      <w:pPr>
        <w:pStyle w:val="NoSpacing"/>
        <w:numPr>
          <w:ilvl w:val="0"/>
          <w:numId w:val="14"/>
        </w:numPr>
      </w:pPr>
      <w:r>
        <w:t xml:space="preserve">Update the latest version of the </w:t>
      </w:r>
      <w:proofErr w:type="spellStart"/>
      <w:r>
        <w:t>MyJio</w:t>
      </w:r>
      <w:proofErr w:type="spellEnd"/>
      <w:r>
        <w:t xml:space="preserve"> App from the Play Store / App Store</w:t>
      </w:r>
    </w:p>
    <w:p w14:paraId="66184D51" w14:textId="77777777" w:rsidR="001D7576" w:rsidRDefault="001D7576" w:rsidP="00E4533B">
      <w:pPr>
        <w:pStyle w:val="NoSpacing"/>
        <w:numPr>
          <w:ilvl w:val="0"/>
          <w:numId w:val="14"/>
        </w:numPr>
      </w:pPr>
      <w:r>
        <w:t xml:space="preserve">Force close the </w:t>
      </w:r>
      <w:proofErr w:type="spellStart"/>
      <w:r>
        <w:t>MyJio</w:t>
      </w:r>
      <w:proofErr w:type="spellEnd"/>
      <w:r>
        <w:t xml:space="preserve"> App in your device</w:t>
      </w:r>
    </w:p>
    <w:p w14:paraId="1CA27640" w14:textId="77777777" w:rsidR="001D7576" w:rsidRDefault="001D7576" w:rsidP="00E4533B">
      <w:pPr>
        <w:pStyle w:val="NoSpacing"/>
        <w:numPr>
          <w:ilvl w:val="0"/>
          <w:numId w:val="14"/>
        </w:numPr>
      </w:pPr>
      <w:r>
        <w:t xml:space="preserve">Clear Cache / cookies from Settings -&gt; Apps -&gt; </w:t>
      </w:r>
      <w:proofErr w:type="spellStart"/>
      <w:r>
        <w:t>MyJio</w:t>
      </w:r>
      <w:proofErr w:type="spellEnd"/>
    </w:p>
    <w:p w14:paraId="75611F64" w14:textId="2AF82A8E" w:rsidR="002067E3" w:rsidRDefault="001D7576" w:rsidP="00E4533B">
      <w:pPr>
        <w:pStyle w:val="NoSpacing"/>
        <w:numPr>
          <w:ilvl w:val="0"/>
          <w:numId w:val="14"/>
        </w:numPr>
      </w:pPr>
      <w:r>
        <w:t xml:space="preserve">Open </w:t>
      </w:r>
      <w:proofErr w:type="spellStart"/>
      <w:r>
        <w:t>MyJio</w:t>
      </w:r>
      <w:proofErr w:type="spellEnd"/>
      <w:r>
        <w:t xml:space="preserve"> App once again</w:t>
      </w:r>
    </w:p>
    <w:p w14:paraId="4B64907A" w14:textId="77777777" w:rsidR="002067E3" w:rsidRDefault="002067E3" w:rsidP="003355CE">
      <w:pPr>
        <w:pStyle w:val="NoSpacing"/>
      </w:pPr>
    </w:p>
    <w:p w14:paraId="79FEA290" w14:textId="5C2776FE" w:rsidR="002C13F0" w:rsidRPr="006C28ED" w:rsidRDefault="00F238DC" w:rsidP="002C13F0">
      <w:pPr>
        <w:pStyle w:val="NoSpacing"/>
      </w:pPr>
      <w:r>
        <w:rPr>
          <w:b/>
        </w:rPr>
        <w:t>4</w:t>
      </w:r>
      <w:r w:rsidR="002C13F0" w:rsidRPr="006C28ED">
        <w:tab/>
        <w:t>Can anyone play the game?</w:t>
      </w:r>
    </w:p>
    <w:p w14:paraId="38AF5783" w14:textId="77777777" w:rsidR="002C13F0" w:rsidRPr="006C28ED" w:rsidRDefault="002C13F0" w:rsidP="002C13F0">
      <w:pPr>
        <w:pStyle w:val="NoSpacing"/>
      </w:pPr>
      <w:proofErr w:type="spellStart"/>
      <w:r w:rsidRPr="006C28ED">
        <w:rPr>
          <w:b/>
          <w:u w:val="single"/>
        </w:rPr>
        <w:t>Ans</w:t>
      </w:r>
      <w:proofErr w:type="spellEnd"/>
      <w:r w:rsidRPr="006C28ED">
        <w:t>:       Only persons who are 18 years or above on the date of registration, Indian citizen, and of sound mind &amp; health are permitted to participate.</w:t>
      </w:r>
    </w:p>
    <w:p w14:paraId="1EB7532D" w14:textId="77777777" w:rsidR="002C13F0" w:rsidRDefault="002C13F0" w:rsidP="003355CE">
      <w:pPr>
        <w:pStyle w:val="NoSpacing"/>
      </w:pPr>
    </w:p>
    <w:p w14:paraId="432CA27E" w14:textId="5115A493" w:rsidR="0024782E" w:rsidRPr="006C28ED" w:rsidRDefault="00F238DC" w:rsidP="0024782E">
      <w:pPr>
        <w:pStyle w:val="NoSpacing"/>
      </w:pPr>
      <w:r>
        <w:rPr>
          <w:b/>
        </w:rPr>
        <w:t>5</w:t>
      </w:r>
      <w:r w:rsidR="0024782E" w:rsidRPr="006C28ED">
        <w:tab/>
        <w:t xml:space="preserve">I am not a </w:t>
      </w:r>
      <w:proofErr w:type="spellStart"/>
      <w:r w:rsidR="0024782E" w:rsidRPr="006C28ED">
        <w:t>Jio</w:t>
      </w:r>
      <w:proofErr w:type="spellEnd"/>
      <w:r w:rsidR="0024782E" w:rsidRPr="006C28ED">
        <w:t xml:space="preserve"> customer, can I still play </w:t>
      </w:r>
      <w:proofErr w:type="spellStart"/>
      <w:r w:rsidR="0024782E" w:rsidRPr="006C28ED">
        <w:t>Jio</w:t>
      </w:r>
      <w:proofErr w:type="spellEnd"/>
      <w:r w:rsidR="0024782E" w:rsidRPr="006C28ED">
        <w:t xml:space="preserve"> Cricket Play</w:t>
      </w:r>
      <w:r w:rsidR="00D9297F">
        <w:t xml:space="preserve"> </w:t>
      </w:r>
      <w:r w:rsidR="0024782E" w:rsidRPr="006C28ED">
        <w:t>Along?</w:t>
      </w:r>
    </w:p>
    <w:p w14:paraId="226287CA" w14:textId="77777777" w:rsidR="0024782E" w:rsidRPr="006C28ED" w:rsidRDefault="0024782E" w:rsidP="0024782E">
      <w:pPr>
        <w:pStyle w:val="NoSpacing"/>
        <w:rPr>
          <w:b/>
        </w:rPr>
      </w:pPr>
      <w:proofErr w:type="spellStart"/>
      <w:r w:rsidRPr="006C28ED">
        <w:rPr>
          <w:b/>
          <w:u w:val="single"/>
        </w:rPr>
        <w:t>Ans</w:t>
      </w:r>
      <w:proofErr w:type="spellEnd"/>
      <w:r w:rsidRPr="006C28ED">
        <w:rPr>
          <w:b/>
          <w:u w:val="single"/>
        </w:rPr>
        <w:t>:</w:t>
      </w:r>
      <w:r w:rsidRPr="006C28ED">
        <w:tab/>
        <w:t xml:space="preserve">Yes, you can play so long as you download and register on the </w:t>
      </w:r>
      <w:proofErr w:type="spellStart"/>
      <w:r w:rsidRPr="006C28ED">
        <w:t>Jio</w:t>
      </w:r>
      <w:proofErr w:type="spellEnd"/>
      <w:r w:rsidRPr="006C28ED">
        <w:t xml:space="preserve"> Cricket Play Along game. Non-</w:t>
      </w:r>
      <w:proofErr w:type="spellStart"/>
      <w:r w:rsidRPr="006C28ED">
        <w:t>Jio</w:t>
      </w:r>
      <w:proofErr w:type="spellEnd"/>
      <w:r w:rsidRPr="006C28ED">
        <w:t xml:space="preserve"> customers will have to confirm their number by entering the OTP received on their mobiles before proceeding to play the Game. </w:t>
      </w:r>
    </w:p>
    <w:p w14:paraId="22D792EF" w14:textId="77777777" w:rsidR="0024782E" w:rsidRDefault="0024782E" w:rsidP="003355CE">
      <w:pPr>
        <w:pStyle w:val="NoSpacing"/>
      </w:pPr>
    </w:p>
    <w:p w14:paraId="62E5B374" w14:textId="77777777" w:rsidR="00E4533B" w:rsidRPr="00F238DC" w:rsidRDefault="0085166A" w:rsidP="003355CE">
      <w:pPr>
        <w:pStyle w:val="NoSpacing"/>
        <w:rPr>
          <w:b/>
          <w:u w:val="single"/>
        </w:rPr>
      </w:pPr>
      <w:r w:rsidRPr="00F238DC">
        <w:rPr>
          <w:b/>
          <w:u w:val="single"/>
        </w:rPr>
        <w:t>B. SELECTING ANSWERS</w:t>
      </w:r>
    </w:p>
    <w:p w14:paraId="13EBD8C7" w14:textId="27782CE0" w:rsidR="003355CE" w:rsidRDefault="00F238DC" w:rsidP="003355CE">
      <w:pPr>
        <w:pStyle w:val="NoSpacing"/>
      </w:pPr>
      <w:r>
        <w:rPr>
          <w:b/>
        </w:rPr>
        <w:t>6</w:t>
      </w:r>
      <w:r w:rsidR="003355CE">
        <w:tab/>
      </w:r>
      <w:r w:rsidR="00763493">
        <w:t>How much time will I get to answer the question</w:t>
      </w:r>
      <w:r w:rsidR="003355CE">
        <w:t xml:space="preserve">? </w:t>
      </w:r>
    </w:p>
    <w:p w14:paraId="59E7FF57" w14:textId="77777777" w:rsidR="00DC50CA" w:rsidRPr="00A244C9" w:rsidRDefault="003355CE" w:rsidP="00A244C9">
      <w:pPr>
        <w:spacing w:after="0"/>
        <w:rPr>
          <w:szCs w:val="24"/>
        </w:rPr>
      </w:pPr>
      <w:proofErr w:type="spellStart"/>
      <w:r w:rsidRPr="00DC50CA">
        <w:rPr>
          <w:b/>
          <w:u w:val="single"/>
        </w:rPr>
        <w:t>Ans</w:t>
      </w:r>
      <w:proofErr w:type="spellEnd"/>
      <w:r w:rsidRPr="00DC50CA">
        <w:rPr>
          <w:b/>
          <w:u w:val="single"/>
        </w:rPr>
        <w:t>:</w:t>
      </w:r>
      <w:r w:rsidR="00DC50CA">
        <w:tab/>
      </w:r>
      <w:r>
        <w:t>In part</w:t>
      </w:r>
      <w:r w:rsidR="00A244C9">
        <w:t>,</w:t>
      </w:r>
      <w:r>
        <w:t xml:space="preserve"> it is to keep the spirit of the game alive, and in part</w:t>
      </w:r>
      <w:r w:rsidR="00A244C9">
        <w:t>,</w:t>
      </w:r>
      <w:r>
        <w:t xml:space="preserve"> it is to ensure that everybody gets </w:t>
      </w:r>
      <w:r w:rsidR="00A244C9">
        <w:t xml:space="preserve">a </w:t>
      </w:r>
      <w:r>
        <w:t xml:space="preserve">level playing field. </w:t>
      </w:r>
      <w:r w:rsidR="0072187C">
        <w:t>A countdown timer will be depicted for answering each question</w:t>
      </w:r>
      <w:r w:rsidR="00A244C9">
        <w:rPr>
          <w:sz w:val="24"/>
          <w:szCs w:val="24"/>
        </w:rPr>
        <w:t>.</w:t>
      </w:r>
    </w:p>
    <w:p w14:paraId="343B9D86" w14:textId="77777777" w:rsidR="00A244C9" w:rsidRDefault="00A244C9" w:rsidP="00A244C9">
      <w:pPr>
        <w:spacing w:after="0"/>
        <w:rPr>
          <w:szCs w:val="24"/>
        </w:rPr>
      </w:pPr>
    </w:p>
    <w:p w14:paraId="5CBEE610" w14:textId="77777777" w:rsidR="00741D04" w:rsidRPr="00A244C9" w:rsidRDefault="00741D04" w:rsidP="00A244C9">
      <w:pPr>
        <w:spacing w:after="0"/>
        <w:rPr>
          <w:szCs w:val="24"/>
        </w:rPr>
      </w:pPr>
    </w:p>
    <w:p w14:paraId="6E16ED40" w14:textId="689C1B4C" w:rsidR="003355CE" w:rsidRDefault="00F238DC" w:rsidP="003355CE">
      <w:pPr>
        <w:pStyle w:val="NoSpacing"/>
      </w:pPr>
      <w:r>
        <w:rPr>
          <w:b/>
        </w:rPr>
        <w:lastRenderedPageBreak/>
        <w:t>7</w:t>
      </w:r>
      <w:r w:rsidR="003355CE">
        <w:tab/>
      </w:r>
      <w:r w:rsidR="0072187C">
        <w:t>The</w:t>
      </w:r>
      <w:r w:rsidR="003355CE">
        <w:t xml:space="preserve"> </w:t>
      </w:r>
      <w:r w:rsidR="0072187C">
        <w:t xml:space="preserve">colour of answer option selected </w:t>
      </w:r>
      <w:r w:rsidR="003355CE">
        <w:t xml:space="preserve">did not </w:t>
      </w:r>
      <w:r w:rsidR="0072187C">
        <w:t xml:space="preserve">change, </w:t>
      </w:r>
      <w:r w:rsidR="003355CE">
        <w:t xml:space="preserve">would my answer be recorded? </w:t>
      </w:r>
    </w:p>
    <w:p w14:paraId="0098ACB6" w14:textId="77777777" w:rsidR="003355CE" w:rsidRPr="003355CE" w:rsidRDefault="003355CE" w:rsidP="003355CE">
      <w:pPr>
        <w:pStyle w:val="NoSpacing"/>
      </w:pPr>
      <w:proofErr w:type="spellStart"/>
      <w:r w:rsidRPr="006C28ED">
        <w:rPr>
          <w:b/>
          <w:u w:val="single"/>
        </w:rPr>
        <w:t>Ans</w:t>
      </w:r>
      <w:proofErr w:type="spellEnd"/>
      <w:r w:rsidRPr="006C28ED">
        <w:rPr>
          <w:b/>
          <w:u w:val="single"/>
        </w:rPr>
        <w:t>:</w:t>
      </w:r>
      <w:r w:rsidRPr="006C28ED">
        <w:tab/>
        <w:t xml:space="preserve">Unfortunately no, </w:t>
      </w:r>
      <w:r w:rsidR="0072187C" w:rsidRPr="006C28ED">
        <w:t xml:space="preserve">once the colour changes, it </w:t>
      </w:r>
      <w:r w:rsidRPr="006C28ED">
        <w:t xml:space="preserve">tells us that you </w:t>
      </w:r>
      <w:r w:rsidR="0072187C" w:rsidRPr="006C28ED">
        <w:t xml:space="preserve">have </w:t>
      </w:r>
      <w:r w:rsidRPr="006C28ED">
        <w:t>submit</w:t>
      </w:r>
      <w:r w:rsidR="0072187C" w:rsidRPr="006C28ED">
        <w:t>ted</w:t>
      </w:r>
      <w:r w:rsidRPr="006C28ED">
        <w:t xml:space="preserve"> that answer</w:t>
      </w:r>
      <w:r w:rsidR="00B549F9" w:rsidRPr="006C28ED">
        <w:t xml:space="preserve"> and the same gets recorded at our end</w:t>
      </w:r>
      <w:r w:rsidRPr="006C28ED">
        <w:t>.</w:t>
      </w:r>
    </w:p>
    <w:p w14:paraId="7C266A5A" w14:textId="77777777" w:rsidR="003355CE" w:rsidRDefault="003355CE" w:rsidP="003355CE">
      <w:pPr>
        <w:pStyle w:val="NoSpacing"/>
        <w:rPr>
          <w:b/>
        </w:rPr>
      </w:pPr>
    </w:p>
    <w:p w14:paraId="71669C2F" w14:textId="167FA6AA" w:rsidR="00873769" w:rsidRPr="006C28ED" w:rsidRDefault="00F238DC" w:rsidP="00873769">
      <w:pPr>
        <w:pStyle w:val="NoSpacing"/>
      </w:pPr>
      <w:r>
        <w:rPr>
          <w:b/>
        </w:rPr>
        <w:t>8</w:t>
      </w:r>
      <w:r w:rsidR="00873769" w:rsidRPr="006C28ED">
        <w:tab/>
        <w:t>I missed a question, can I give an answer to it at a later time?</w:t>
      </w:r>
    </w:p>
    <w:p w14:paraId="0882A54C" w14:textId="77777777" w:rsidR="00873769" w:rsidRPr="006C28ED" w:rsidRDefault="00873769" w:rsidP="00873769">
      <w:pPr>
        <w:pStyle w:val="NoSpacing"/>
      </w:pPr>
      <w:proofErr w:type="spellStart"/>
      <w:r w:rsidRPr="006C28ED">
        <w:rPr>
          <w:b/>
          <w:u w:val="single"/>
        </w:rPr>
        <w:t>Ans</w:t>
      </w:r>
      <w:proofErr w:type="spellEnd"/>
      <w:r w:rsidRPr="006C28ED">
        <w:rPr>
          <w:b/>
          <w:u w:val="single"/>
        </w:rPr>
        <w:t>:</w:t>
      </w:r>
      <w:r w:rsidRPr="006C28ED">
        <w:tab/>
        <w:t xml:space="preserve">No, the questions displayed on the App will be available for answering, as per the countdown timer. If you missed the question at the time it was displayed, then you can wait for the next question to answer and possible score points. </w:t>
      </w:r>
    </w:p>
    <w:p w14:paraId="4D7089E3" w14:textId="77777777" w:rsidR="00873769" w:rsidRDefault="00873769" w:rsidP="003355CE">
      <w:pPr>
        <w:pStyle w:val="NoSpacing"/>
        <w:rPr>
          <w:b/>
        </w:rPr>
      </w:pPr>
    </w:p>
    <w:p w14:paraId="2CE7B92E" w14:textId="50B7EA09" w:rsidR="00873769" w:rsidRPr="00F238DC" w:rsidRDefault="00873769" w:rsidP="003355CE">
      <w:pPr>
        <w:pStyle w:val="NoSpacing"/>
        <w:rPr>
          <w:b/>
          <w:u w:val="single"/>
        </w:rPr>
      </w:pPr>
      <w:r w:rsidRPr="00F238DC">
        <w:rPr>
          <w:b/>
          <w:u w:val="single"/>
        </w:rPr>
        <w:t>C. POINTS COMPUTATION</w:t>
      </w:r>
    </w:p>
    <w:p w14:paraId="68CAED4A" w14:textId="64F09863" w:rsidR="00C83763" w:rsidRPr="006C28ED" w:rsidRDefault="00F238DC" w:rsidP="003355CE">
      <w:pPr>
        <w:pStyle w:val="NoSpacing"/>
      </w:pPr>
      <w:r>
        <w:rPr>
          <w:b/>
        </w:rPr>
        <w:t>9</w:t>
      </w:r>
      <w:r w:rsidR="00C83763" w:rsidRPr="006C28ED">
        <w:rPr>
          <w:b/>
        </w:rPr>
        <w:t xml:space="preserve"> </w:t>
      </w:r>
      <w:r w:rsidR="00C83763" w:rsidRPr="006C28ED">
        <w:rPr>
          <w:b/>
        </w:rPr>
        <w:tab/>
      </w:r>
      <w:r w:rsidR="00E41E7F" w:rsidRPr="006C28ED">
        <w:t>Which score will be referred to for computation of points</w:t>
      </w:r>
      <w:r w:rsidR="00C83763" w:rsidRPr="006C28ED">
        <w:t>?</w:t>
      </w:r>
    </w:p>
    <w:p w14:paraId="4BFE1928" w14:textId="77777777" w:rsidR="00C83763" w:rsidRPr="006C28ED" w:rsidRDefault="00C83763" w:rsidP="003355CE">
      <w:pPr>
        <w:pStyle w:val="NoSpacing"/>
      </w:pPr>
      <w:proofErr w:type="spellStart"/>
      <w:r w:rsidRPr="006C28ED">
        <w:rPr>
          <w:b/>
        </w:rPr>
        <w:t>Ans</w:t>
      </w:r>
      <w:proofErr w:type="spellEnd"/>
      <w:r w:rsidRPr="006C28ED">
        <w:rPr>
          <w:b/>
        </w:rPr>
        <w:t xml:space="preserve">: </w:t>
      </w:r>
      <w:r w:rsidRPr="006C28ED">
        <w:rPr>
          <w:b/>
        </w:rPr>
        <w:tab/>
      </w:r>
      <w:r w:rsidRPr="006C28ED">
        <w:t xml:space="preserve">The </w:t>
      </w:r>
      <w:r w:rsidR="0072187C" w:rsidRPr="006C28ED">
        <w:t xml:space="preserve">scores maintained by the official scorekeeper </w:t>
      </w:r>
      <w:r w:rsidR="00085A09" w:rsidRPr="006C28ED">
        <w:t>of the Match will be considered as final</w:t>
      </w:r>
      <w:r w:rsidR="00C235F6" w:rsidRPr="006C28ED">
        <w:t>.</w:t>
      </w:r>
      <w:r w:rsidR="00E41E7F" w:rsidRPr="006C28ED">
        <w:t xml:space="preserve"> Your points will be calculated basis this.</w:t>
      </w:r>
    </w:p>
    <w:p w14:paraId="6E17F53C" w14:textId="77777777" w:rsidR="00485DA8" w:rsidRPr="006C28ED" w:rsidRDefault="00485DA8" w:rsidP="003355CE">
      <w:pPr>
        <w:pStyle w:val="NoSpacing"/>
      </w:pPr>
    </w:p>
    <w:p w14:paraId="3C7B2708" w14:textId="5EBA3D4D" w:rsidR="003355CE" w:rsidRPr="006C28ED" w:rsidRDefault="00F238DC" w:rsidP="003355CE">
      <w:pPr>
        <w:pStyle w:val="NoSpacing"/>
      </w:pPr>
      <w:r>
        <w:rPr>
          <w:b/>
        </w:rPr>
        <w:t>10</w:t>
      </w:r>
      <w:r w:rsidR="003355CE" w:rsidRPr="006C28ED">
        <w:tab/>
        <w:t xml:space="preserve">How are you calculating my points? </w:t>
      </w:r>
    </w:p>
    <w:p w14:paraId="5B953618" w14:textId="1CB64E55" w:rsidR="003355CE" w:rsidRPr="006C28ED" w:rsidRDefault="003355CE" w:rsidP="003355CE">
      <w:pPr>
        <w:pStyle w:val="NoSpacing"/>
      </w:pPr>
      <w:proofErr w:type="spellStart"/>
      <w:r w:rsidRPr="006C28ED">
        <w:rPr>
          <w:b/>
          <w:u w:val="single"/>
        </w:rPr>
        <w:t>Ans</w:t>
      </w:r>
      <w:proofErr w:type="spellEnd"/>
      <w:r w:rsidRPr="006C28ED">
        <w:rPr>
          <w:b/>
          <w:u w:val="single"/>
        </w:rPr>
        <w:t>:</w:t>
      </w:r>
      <w:r w:rsidR="00DC50CA" w:rsidRPr="006C28ED">
        <w:tab/>
      </w:r>
      <w:proofErr w:type="spellStart"/>
      <w:r w:rsidRPr="006C28ED">
        <w:t>Jio</w:t>
      </w:r>
      <w:proofErr w:type="spellEnd"/>
      <w:r w:rsidRPr="006C28ED">
        <w:t xml:space="preserve"> </w:t>
      </w:r>
      <w:r w:rsidR="0092519F" w:rsidRPr="006C28ED">
        <w:t xml:space="preserve">Cricket </w:t>
      </w:r>
      <w:r w:rsidRPr="006C28ED">
        <w:t>Play</w:t>
      </w:r>
      <w:r w:rsidR="005426E7" w:rsidRPr="006C28ED">
        <w:t xml:space="preserve"> </w:t>
      </w:r>
      <w:proofErr w:type="gramStart"/>
      <w:r w:rsidRPr="006C28ED">
        <w:t>Along</w:t>
      </w:r>
      <w:proofErr w:type="gramEnd"/>
      <w:r w:rsidRPr="006C28ED">
        <w:t xml:space="preserve"> Points are calculated based on the </w:t>
      </w:r>
      <w:r w:rsidR="00E06362" w:rsidRPr="006C28ED">
        <w:t>type of question</w:t>
      </w:r>
      <w:r w:rsidR="00BF2A97" w:rsidRPr="006C28ED">
        <w:t>. For example, the M</w:t>
      </w:r>
      <w:r w:rsidR="00781C7F" w:rsidRPr="006C28ED">
        <w:t>atch</w:t>
      </w:r>
      <w:r w:rsidR="00F0773F" w:rsidRPr="006C28ED">
        <w:t xml:space="preserve"> questions </w:t>
      </w:r>
      <w:r w:rsidR="00781C7F" w:rsidRPr="006C28ED">
        <w:t>(</w:t>
      </w:r>
      <w:r w:rsidR="00C03EA7" w:rsidRPr="006C28ED">
        <w:t>during innings pertaining to the Match</w:t>
      </w:r>
      <w:r w:rsidR="00781C7F" w:rsidRPr="006C28ED">
        <w:t xml:space="preserve">) </w:t>
      </w:r>
      <w:r w:rsidR="00F0773F" w:rsidRPr="006C28ED">
        <w:t>will have 50 points each for the correct answer.</w:t>
      </w:r>
      <w:r w:rsidR="00F35A03" w:rsidRPr="006C28ED">
        <w:t xml:space="preserve"> The </w:t>
      </w:r>
      <w:r w:rsidR="00D156B9" w:rsidRPr="006C28ED">
        <w:t xml:space="preserve">Over </w:t>
      </w:r>
      <w:r w:rsidR="00F35A03" w:rsidRPr="006C28ED">
        <w:t xml:space="preserve">questions </w:t>
      </w:r>
      <w:r w:rsidR="00D156B9" w:rsidRPr="006C28ED">
        <w:t xml:space="preserve">(prior to start of each </w:t>
      </w:r>
      <w:proofErr w:type="gramStart"/>
      <w:r w:rsidR="00D156B9" w:rsidRPr="006C28ED">
        <w:t>Over</w:t>
      </w:r>
      <w:proofErr w:type="gramEnd"/>
      <w:r w:rsidR="00D156B9" w:rsidRPr="006C28ED">
        <w:t>)</w:t>
      </w:r>
      <w:r w:rsidR="004538AA" w:rsidRPr="006C28ED">
        <w:t>, as well as Time</w:t>
      </w:r>
      <w:r w:rsidR="00F3190F" w:rsidRPr="006C28ED">
        <w:t>-</w:t>
      </w:r>
      <w:r w:rsidR="004538AA" w:rsidRPr="006C28ED">
        <w:t xml:space="preserve">out questions (during </w:t>
      </w:r>
      <w:r w:rsidR="008A4F26" w:rsidRPr="006C28ED">
        <w:t>s</w:t>
      </w:r>
      <w:r w:rsidR="004538AA" w:rsidRPr="006C28ED">
        <w:t>trategic timeout as well as other timeouts during the match)</w:t>
      </w:r>
      <w:r w:rsidR="00F35A03" w:rsidRPr="006C28ED">
        <w:t xml:space="preserve"> will have 10 points each for the correct answer. </w:t>
      </w:r>
      <w:r w:rsidR="00447299" w:rsidRPr="006C28ED">
        <w:t xml:space="preserve">If the player has the option to use </w:t>
      </w:r>
      <w:proofErr w:type="spellStart"/>
      <w:r w:rsidR="00447299" w:rsidRPr="006C28ED">
        <w:t>Powerplay</w:t>
      </w:r>
      <w:proofErr w:type="spellEnd"/>
      <w:r w:rsidR="00447299" w:rsidRPr="006C28ED">
        <w:t xml:space="preserve">, then </w:t>
      </w:r>
      <w:r w:rsidR="008A4F26" w:rsidRPr="006C28ED">
        <w:t>the player will be awarded 3 times the points for that particular question</w:t>
      </w:r>
      <w:r w:rsidR="00EA3034" w:rsidRPr="006C28ED">
        <w:t>.</w:t>
      </w:r>
    </w:p>
    <w:p w14:paraId="06492EE8" w14:textId="77777777" w:rsidR="0053798A" w:rsidRPr="006C28ED" w:rsidRDefault="0053798A" w:rsidP="003355CE">
      <w:pPr>
        <w:pStyle w:val="NoSpacing"/>
        <w:rPr>
          <w:b/>
        </w:rPr>
      </w:pPr>
      <w:r w:rsidRPr="006C28ED">
        <w:t xml:space="preserve">Please </w:t>
      </w:r>
      <w:r w:rsidR="00CC173F" w:rsidRPr="006C28ED">
        <w:t xml:space="preserve">stay on </w:t>
      </w:r>
      <w:r w:rsidR="003F105C" w:rsidRPr="006C28ED">
        <w:t xml:space="preserve">the App to be able to </w:t>
      </w:r>
      <w:r w:rsidR="00CC173F" w:rsidRPr="006C28ED">
        <w:t xml:space="preserve">receive </w:t>
      </w:r>
      <w:r w:rsidR="003F105C" w:rsidRPr="006C28ED">
        <w:t>each question</w:t>
      </w:r>
      <w:r w:rsidR="00CC173F" w:rsidRPr="006C28ED">
        <w:t xml:space="preserve"> on your device</w:t>
      </w:r>
      <w:r w:rsidR="003F105C" w:rsidRPr="006C28ED">
        <w:t>.</w:t>
      </w:r>
    </w:p>
    <w:p w14:paraId="40993B3F" w14:textId="77777777" w:rsidR="003355CE" w:rsidRPr="006C28ED" w:rsidRDefault="003355CE" w:rsidP="003355CE">
      <w:pPr>
        <w:pStyle w:val="NoSpacing"/>
        <w:rPr>
          <w:b/>
        </w:rPr>
      </w:pPr>
    </w:p>
    <w:p w14:paraId="559754E7" w14:textId="718BDCFD" w:rsidR="00486BB7" w:rsidRPr="006C28ED" w:rsidRDefault="00793611" w:rsidP="00486BB7">
      <w:pPr>
        <w:pStyle w:val="NoSpacing"/>
      </w:pPr>
      <w:r w:rsidRPr="006C28ED">
        <w:rPr>
          <w:b/>
        </w:rPr>
        <w:t>1</w:t>
      </w:r>
      <w:r w:rsidR="00F238DC">
        <w:rPr>
          <w:b/>
        </w:rPr>
        <w:t>1</w:t>
      </w:r>
      <w:r w:rsidR="00486BB7" w:rsidRPr="006C28ED">
        <w:tab/>
      </w:r>
      <w:r w:rsidR="00486BB7" w:rsidRPr="006C28ED">
        <w:rPr>
          <w:lang w:val="en-US"/>
        </w:rPr>
        <w:t>My points are not getting updated / there is an error in the points that I can see. How do I resolve this?</w:t>
      </w:r>
    </w:p>
    <w:p w14:paraId="4212EF0A" w14:textId="32272211" w:rsidR="002C0462" w:rsidRPr="006C28ED" w:rsidRDefault="006B73EC" w:rsidP="003355CE">
      <w:pPr>
        <w:pStyle w:val="NoSpacing"/>
      </w:pPr>
      <w:proofErr w:type="spellStart"/>
      <w:r w:rsidRPr="006C28ED">
        <w:rPr>
          <w:b/>
        </w:rPr>
        <w:t>Ans</w:t>
      </w:r>
      <w:proofErr w:type="spellEnd"/>
      <w:r w:rsidRPr="006C28ED">
        <w:tab/>
        <w:t xml:space="preserve">Thank you for playing Cricket Play Along game. </w:t>
      </w:r>
      <w:r w:rsidR="00281C77">
        <w:t xml:space="preserve">You earn </w:t>
      </w:r>
      <w:proofErr w:type="gramStart"/>
      <w:r w:rsidR="00281C77">
        <w:t>points</w:t>
      </w:r>
      <w:proofErr w:type="gramEnd"/>
      <w:r w:rsidR="00281C77">
        <w:t xml:space="preserve"> basis the correct answers that you give for each question. </w:t>
      </w:r>
      <w:r w:rsidR="005A3C50">
        <w:t xml:space="preserve">After each correct answer, the points get added to your account and will be visible on the top right hand corner while playing the game. The points are mapped to your mobile number. In case you are playing with a different mobile number, the point accumulation will start afresh. </w:t>
      </w:r>
    </w:p>
    <w:p w14:paraId="61E90BB1" w14:textId="77777777" w:rsidR="00793611" w:rsidRDefault="00793611" w:rsidP="003355CE">
      <w:pPr>
        <w:pStyle w:val="NoSpacing"/>
      </w:pPr>
    </w:p>
    <w:p w14:paraId="75264E18" w14:textId="16293810" w:rsidR="0024782E" w:rsidRPr="006C28ED" w:rsidRDefault="0024782E" w:rsidP="0024782E">
      <w:pPr>
        <w:pStyle w:val="NoSpacing"/>
      </w:pPr>
      <w:r w:rsidRPr="006C28ED">
        <w:rPr>
          <w:b/>
        </w:rPr>
        <w:t>1</w:t>
      </w:r>
      <w:r w:rsidR="00F238DC">
        <w:rPr>
          <w:b/>
        </w:rPr>
        <w:t>2</w:t>
      </w:r>
      <w:r w:rsidRPr="006C28ED">
        <w:tab/>
        <w:t xml:space="preserve">I am not a </w:t>
      </w:r>
      <w:proofErr w:type="spellStart"/>
      <w:r w:rsidRPr="006C28ED">
        <w:t>Jio</w:t>
      </w:r>
      <w:proofErr w:type="spellEnd"/>
      <w:r w:rsidRPr="006C28ED">
        <w:t xml:space="preserve"> Customer, will I get the same points as a </w:t>
      </w:r>
      <w:proofErr w:type="spellStart"/>
      <w:r w:rsidRPr="006C28ED">
        <w:t>Jio</w:t>
      </w:r>
      <w:proofErr w:type="spellEnd"/>
      <w:r w:rsidRPr="006C28ED">
        <w:t xml:space="preserve"> customer? </w:t>
      </w:r>
    </w:p>
    <w:p w14:paraId="598EEB2C" w14:textId="77777777" w:rsidR="0024782E" w:rsidRPr="006C28ED" w:rsidRDefault="0024782E" w:rsidP="0024782E">
      <w:pPr>
        <w:pStyle w:val="NoSpacing"/>
      </w:pPr>
      <w:proofErr w:type="spellStart"/>
      <w:r w:rsidRPr="006C28ED">
        <w:rPr>
          <w:b/>
          <w:u w:val="single"/>
        </w:rPr>
        <w:t>Ans</w:t>
      </w:r>
      <w:proofErr w:type="spellEnd"/>
      <w:r w:rsidRPr="006C28ED">
        <w:rPr>
          <w:b/>
          <w:u w:val="single"/>
        </w:rPr>
        <w:t>:</w:t>
      </w:r>
      <w:r w:rsidRPr="006C28ED">
        <w:tab/>
        <w:t>Yes, you will get the same points</w:t>
      </w:r>
    </w:p>
    <w:p w14:paraId="6265C43D" w14:textId="77777777" w:rsidR="0024782E" w:rsidRPr="006C28ED" w:rsidRDefault="0024782E" w:rsidP="003355CE">
      <w:pPr>
        <w:pStyle w:val="NoSpacing"/>
      </w:pPr>
    </w:p>
    <w:p w14:paraId="5F0EEBA2" w14:textId="7C21998F" w:rsidR="0024782E" w:rsidRPr="00ED2260" w:rsidRDefault="0024782E" w:rsidP="003355CE">
      <w:pPr>
        <w:pStyle w:val="NoSpacing"/>
        <w:rPr>
          <w:b/>
          <w:u w:val="single"/>
        </w:rPr>
      </w:pPr>
      <w:r w:rsidRPr="00ED2260">
        <w:rPr>
          <w:b/>
          <w:u w:val="single"/>
        </w:rPr>
        <w:t>D. POWERPLAY</w:t>
      </w:r>
    </w:p>
    <w:p w14:paraId="5182A5DE" w14:textId="4B944352" w:rsidR="001B60D9" w:rsidRPr="006C28ED" w:rsidRDefault="00793611" w:rsidP="003355CE">
      <w:pPr>
        <w:pStyle w:val="NoSpacing"/>
      </w:pPr>
      <w:r w:rsidRPr="006C28ED">
        <w:rPr>
          <w:b/>
        </w:rPr>
        <w:t>1</w:t>
      </w:r>
      <w:r w:rsidR="00F238DC">
        <w:rPr>
          <w:b/>
        </w:rPr>
        <w:t>3</w:t>
      </w:r>
      <w:r w:rsidR="001B60D9" w:rsidRPr="006C28ED">
        <w:tab/>
        <w:t xml:space="preserve">How do I earn eligibility for </w:t>
      </w:r>
      <w:proofErr w:type="spellStart"/>
      <w:r w:rsidR="001B60D9" w:rsidRPr="006C28ED">
        <w:t>Powerplay</w:t>
      </w:r>
      <w:proofErr w:type="spellEnd"/>
      <w:r w:rsidR="001B60D9" w:rsidRPr="006C28ED">
        <w:t>?</w:t>
      </w:r>
    </w:p>
    <w:p w14:paraId="1C222884" w14:textId="5C18E7FF" w:rsidR="001B60D9" w:rsidRPr="006C28ED" w:rsidRDefault="001B60D9" w:rsidP="003355CE">
      <w:pPr>
        <w:pStyle w:val="NoSpacing"/>
      </w:pPr>
      <w:proofErr w:type="spellStart"/>
      <w:r w:rsidRPr="006C28ED">
        <w:rPr>
          <w:b/>
        </w:rPr>
        <w:t>Ans</w:t>
      </w:r>
      <w:proofErr w:type="spellEnd"/>
      <w:r w:rsidRPr="006C28ED">
        <w:rPr>
          <w:b/>
        </w:rPr>
        <w:t xml:space="preserve">: </w:t>
      </w:r>
      <w:r w:rsidRPr="006C28ED">
        <w:tab/>
      </w:r>
      <w:proofErr w:type="spellStart"/>
      <w:r w:rsidR="00C403B9" w:rsidRPr="006C28ED">
        <w:t>Powerplay</w:t>
      </w:r>
      <w:proofErr w:type="spellEnd"/>
      <w:r w:rsidR="00C403B9" w:rsidRPr="006C28ED">
        <w:t xml:space="preserve"> </w:t>
      </w:r>
      <w:r w:rsidR="000309DA" w:rsidRPr="006C28ED">
        <w:t xml:space="preserve">will be awarded </w:t>
      </w:r>
      <w:r w:rsidR="007D5898" w:rsidRPr="006C28ED">
        <w:t xml:space="preserve">to </w:t>
      </w:r>
      <w:r w:rsidR="00964991" w:rsidRPr="006C28ED">
        <w:t xml:space="preserve">the player </w:t>
      </w:r>
      <w:r w:rsidR="00C403B9" w:rsidRPr="006C28ED">
        <w:t xml:space="preserve">in the </w:t>
      </w:r>
      <w:r w:rsidR="007D5898" w:rsidRPr="006C28ED">
        <w:t>following ways</w:t>
      </w:r>
      <w:r w:rsidR="00C403B9" w:rsidRPr="006C28ED">
        <w:t>:</w:t>
      </w:r>
    </w:p>
    <w:p w14:paraId="657914E3" w14:textId="77777777" w:rsidR="00C403B9" w:rsidRPr="006C28ED" w:rsidRDefault="00C403B9" w:rsidP="00C403B9">
      <w:pPr>
        <w:pStyle w:val="NoSpacing"/>
        <w:numPr>
          <w:ilvl w:val="0"/>
          <w:numId w:val="12"/>
        </w:numPr>
      </w:pPr>
      <w:r w:rsidRPr="006C28ED">
        <w:t>The first time the you log in to play the game</w:t>
      </w:r>
    </w:p>
    <w:p w14:paraId="7123267F" w14:textId="42C24C4B" w:rsidR="00C403B9" w:rsidRPr="006C28ED" w:rsidRDefault="00C403B9" w:rsidP="00C403B9">
      <w:pPr>
        <w:pStyle w:val="NoSpacing"/>
        <w:numPr>
          <w:ilvl w:val="0"/>
          <w:numId w:val="12"/>
        </w:numPr>
      </w:pPr>
      <w:r w:rsidRPr="006C28ED">
        <w:t xml:space="preserve">The first time you </w:t>
      </w:r>
      <w:r w:rsidR="000309DA" w:rsidRPr="006C28ED">
        <w:t>complete</w:t>
      </w:r>
      <w:r w:rsidRPr="006C28ED">
        <w:t xml:space="preserve"> your entire profile on the game. Please note, that </w:t>
      </w:r>
      <w:r w:rsidR="0011049F" w:rsidRPr="006C28ED">
        <w:t>any subsequent updates of the profile will not grant you a</w:t>
      </w:r>
      <w:r w:rsidR="007D5898" w:rsidRPr="006C28ED">
        <w:t>n additional</w:t>
      </w:r>
      <w:r w:rsidR="0011049F" w:rsidRPr="006C28ED">
        <w:t xml:space="preserve"> </w:t>
      </w:r>
      <w:proofErr w:type="spellStart"/>
      <w:r w:rsidR="0011049F" w:rsidRPr="006C28ED">
        <w:t>Powerplay</w:t>
      </w:r>
      <w:proofErr w:type="spellEnd"/>
      <w:r w:rsidR="007D5898" w:rsidRPr="006C28ED">
        <w:t>.</w:t>
      </w:r>
    </w:p>
    <w:p w14:paraId="6C88D4C3" w14:textId="67A6B308" w:rsidR="0011049F" w:rsidRPr="006C28ED" w:rsidRDefault="00F11E9F" w:rsidP="00C403B9">
      <w:pPr>
        <w:pStyle w:val="NoSpacing"/>
        <w:numPr>
          <w:ilvl w:val="0"/>
          <w:numId w:val="12"/>
        </w:numPr>
      </w:pPr>
      <w:r w:rsidRPr="006C28ED">
        <w:t xml:space="preserve">Each time </w:t>
      </w:r>
      <w:r w:rsidR="00847B7F" w:rsidRPr="006C28ED">
        <w:t xml:space="preserve">you answer a minimum of </w:t>
      </w:r>
      <w:r w:rsidR="00492676" w:rsidRPr="006C28ED">
        <w:t xml:space="preserve">one </w:t>
      </w:r>
      <w:proofErr w:type="gramStart"/>
      <w:r w:rsidR="000309DA" w:rsidRPr="006C28ED">
        <w:t>Over</w:t>
      </w:r>
      <w:proofErr w:type="gramEnd"/>
      <w:r w:rsidR="000309DA" w:rsidRPr="006C28ED">
        <w:t xml:space="preserve"> </w:t>
      </w:r>
      <w:r w:rsidR="00847B7F" w:rsidRPr="006C28ED">
        <w:t>question in three matches</w:t>
      </w:r>
      <w:r w:rsidRPr="006C28ED">
        <w:t>.</w:t>
      </w:r>
      <w:r w:rsidR="00847B7F" w:rsidRPr="006C28ED">
        <w:t xml:space="preserve"> </w:t>
      </w:r>
      <w:r w:rsidRPr="006C28ED">
        <w:t xml:space="preserve">These </w:t>
      </w:r>
      <w:r w:rsidR="007D5898" w:rsidRPr="006C28ED">
        <w:t>could</w:t>
      </w:r>
      <w:r w:rsidRPr="006C28ED">
        <w:t xml:space="preserve"> be any 3 Matches during the Tournament</w:t>
      </w:r>
      <w:r w:rsidR="00694FBD" w:rsidRPr="006C28ED">
        <w:t>.</w:t>
      </w:r>
    </w:p>
    <w:p w14:paraId="58573C24" w14:textId="77777777" w:rsidR="00FD308E" w:rsidRPr="006C28ED" w:rsidRDefault="00FD308E" w:rsidP="00C403B9">
      <w:pPr>
        <w:pStyle w:val="NoSpacing"/>
        <w:numPr>
          <w:ilvl w:val="0"/>
          <w:numId w:val="12"/>
        </w:numPr>
      </w:pPr>
      <w:r w:rsidRPr="006C28ED">
        <w:t>Each time you refer the game with someone in your contact list</w:t>
      </w:r>
      <w:r w:rsidR="00B16665" w:rsidRPr="006C28ED">
        <w:t xml:space="preserve"> successfully</w:t>
      </w:r>
      <w:r w:rsidRPr="006C28ED">
        <w:t xml:space="preserve">. </w:t>
      </w:r>
      <w:r w:rsidR="00B16665" w:rsidRPr="006C28ED">
        <w:rPr>
          <w:rFonts w:ascii="Calibri" w:hAnsi="Calibri" w:cs="Calibri"/>
        </w:rPr>
        <w:t xml:space="preserve">Please note that the </w:t>
      </w:r>
      <w:r w:rsidR="00664534" w:rsidRPr="006C28ED">
        <w:rPr>
          <w:rFonts w:ascii="Calibri" w:hAnsi="Calibri" w:cs="Calibri"/>
        </w:rPr>
        <w:t>referrer</w:t>
      </w:r>
      <w:r w:rsidR="00B16665" w:rsidRPr="006C28ED">
        <w:rPr>
          <w:rFonts w:ascii="Calibri" w:hAnsi="Calibri" w:cs="Calibri"/>
        </w:rPr>
        <w:t xml:space="preserve"> will get a </w:t>
      </w:r>
      <w:proofErr w:type="spellStart"/>
      <w:r w:rsidR="00B16665" w:rsidRPr="006C28ED">
        <w:rPr>
          <w:rFonts w:ascii="Calibri" w:hAnsi="Calibri" w:cs="Calibri"/>
        </w:rPr>
        <w:t>Powerplay</w:t>
      </w:r>
      <w:proofErr w:type="spellEnd"/>
      <w:r w:rsidR="00B16665" w:rsidRPr="006C28ED">
        <w:rPr>
          <w:rFonts w:ascii="Calibri" w:hAnsi="Calibri" w:cs="Calibri"/>
        </w:rPr>
        <w:t xml:space="preserve"> only if the person with whom the link is shared plays the </w:t>
      </w:r>
      <w:r w:rsidR="00664534" w:rsidRPr="006C28ED">
        <w:rPr>
          <w:rFonts w:ascii="Calibri" w:hAnsi="Calibri" w:cs="Calibri"/>
        </w:rPr>
        <w:t>game</w:t>
      </w:r>
      <w:r w:rsidR="00B16665" w:rsidRPr="006C28ED">
        <w:rPr>
          <w:rFonts w:ascii="Calibri" w:hAnsi="Calibri" w:cs="Calibri"/>
        </w:rPr>
        <w:t xml:space="preserve"> using the same link. It is further clarified that if multiple </w:t>
      </w:r>
      <w:r w:rsidR="00664534" w:rsidRPr="006C28ED">
        <w:rPr>
          <w:rFonts w:ascii="Calibri" w:hAnsi="Calibri" w:cs="Calibri"/>
        </w:rPr>
        <w:t>players</w:t>
      </w:r>
      <w:r w:rsidR="00B16665" w:rsidRPr="006C28ED">
        <w:rPr>
          <w:rFonts w:ascii="Calibri" w:hAnsi="Calibri" w:cs="Calibri"/>
        </w:rPr>
        <w:t xml:space="preserve"> share links with the same person then only the first successful registration will be awarded a </w:t>
      </w:r>
      <w:proofErr w:type="spellStart"/>
      <w:r w:rsidR="00B16665" w:rsidRPr="006C28ED">
        <w:rPr>
          <w:rFonts w:ascii="Calibri" w:hAnsi="Calibri" w:cs="Calibri"/>
        </w:rPr>
        <w:t>Powerplay</w:t>
      </w:r>
      <w:proofErr w:type="spellEnd"/>
      <w:r w:rsidR="00664534" w:rsidRPr="006C28ED">
        <w:rPr>
          <w:rFonts w:ascii="Calibri" w:hAnsi="Calibri" w:cs="Calibri"/>
        </w:rPr>
        <w:t xml:space="preserve">. </w:t>
      </w:r>
    </w:p>
    <w:p w14:paraId="25AB224C" w14:textId="00ACEB34" w:rsidR="004404FF" w:rsidRPr="006C28ED" w:rsidRDefault="004D0540" w:rsidP="009E6F6F">
      <w:pPr>
        <w:pStyle w:val="NoSpacing"/>
        <w:numPr>
          <w:ilvl w:val="0"/>
          <w:numId w:val="12"/>
        </w:numPr>
      </w:pPr>
      <w:r w:rsidRPr="006C28ED">
        <w:t>When you</w:t>
      </w:r>
      <w:r w:rsidR="007D5898" w:rsidRPr="006C28ED">
        <w:t xml:space="preserve"> get a</w:t>
      </w:r>
      <w:r w:rsidRPr="006C28ED">
        <w:t xml:space="preserve"> </w:t>
      </w:r>
      <w:r w:rsidR="00CD3BCB" w:rsidRPr="006C28ED">
        <w:t xml:space="preserve">level-up by obtaining a certain number of points through correct answers, as </w:t>
      </w:r>
      <w:r w:rsidR="0060104C" w:rsidRPr="006C28ED">
        <w:t>mentioned in Annexure A</w:t>
      </w:r>
      <w:r w:rsidR="009E6F6F" w:rsidRPr="006C28ED">
        <w:t xml:space="preserve"> </w:t>
      </w:r>
    </w:p>
    <w:p w14:paraId="314F82B2" w14:textId="77D5385F" w:rsidR="005426E7" w:rsidRPr="006C28ED" w:rsidRDefault="007D5898" w:rsidP="005426E7">
      <w:pPr>
        <w:pStyle w:val="NoSpacing"/>
      </w:pPr>
      <w:r w:rsidRPr="006C28ED">
        <w:t xml:space="preserve">A </w:t>
      </w:r>
      <w:r w:rsidR="00863634" w:rsidRPr="006C28ED">
        <w:t xml:space="preserve">player </w:t>
      </w:r>
      <w:r w:rsidRPr="006C28ED">
        <w:t xml:space="preserve">could earn </w:t>
      </w:r>
      <w:r w:rsidRPr="006C28ED">
        <w:rPr>
          <w:rFonts w:ascii="Calibri" w:hAnsi="Calibri" w:cs="Calibri"/>
        </w:rPr>
        <w:t>m</w:t>
      </w:r>
      <w:r w:rsidR="004404FF" w:rsidRPr="006C28ED">
        <w:rPr>
          <w:rFonts w:ascii="Calibri" w:hAnsi="Calibri" w:cs="Calibri"/>
        </w:rPr>
        <w:t xml:space="preserve">ultiple </w:t>
      </w:r>
      <w:proofErr w:type="spellStart"/>
      <w:r w:rsidR="004404FF" w:rsidRPr="006C28ED">
        <w:rPr>
          <w:rFonts w:ascii="Calibri" w:hAnsi="Calibri" w:cs="Calibri"/>
        </w:rPr>
        <w:t>Powerplays</w:t>
      </w:r>
      <w:proofErr w:type="spellEnd"/>
      <w:r w:rsidR="004404FF" w:rsidRPr="006C28ED">
        <w:rPr>
          <w:rFonts w:ascii="Calibri" w:hAnsi="Calibri" w:cs="Calibri"/>
        </w:rPr>
        <w:t xml:space="preserve"> using the above options. </w:t>
      </w:r>
    </w:p>
    <w:p w14:paraId="4F20FAB2" w14:textId="77777777" w:rsidR="00C92494" w:rsidRPr="006C28ED" w:rsidRDefault="00C92494" w:rsidP="005426E7">
      <w:pPr>
        <w:pStyle w:val="NoSpacing"/>
        <w:rPr>
          <w:b/>
        </w:rPr>
      </w:pPr>
    </w:p>
    <w:p w14:paraId="3BBEC974" w14:textId="776F6EA2" w:rsidR="00665BDF" w:rsidRPr="006C28ED" w:rsidRDefault="00665BDF" w:rsidP="003355CE">
      <w:pPr>
        <w:pStyle w:val="NoSpacing"/>
      </w:pPr>
      <w:r w:rsidRPr="006C28ED">
        <w:rPr>
          <w:b/>
        </w:rPr>
        <w:lastRenderedPageBreak/>
        <w:t>1</w:t>
      </w:r>
      <w:r w:rsidR="00F238DC">
        <w:rPr>
          <w:b/>
        </w:rPr>
        <w:t>4</w:t>
      </w:r>
      <w:r w:rsidRPr="006C28ED">
        <w:tab/>
        <w:t xml:space="preserve">When is a </w:t>
      </w:r>
      <w:proofErr w:type="spellStart"/>
      <w:r w:rsidRPr="006C28ED">
        <w:t>Powerplay</w:t>
      </w:r>
      <w:proofErr w:type="spellEnd"/>
      <w:r w:rsidRPr="006C28ED">
        <w:t xml:space="preserve"> available for redemption?</w:t>
      </w:r>
    </w:p>
    <w:p w14:paraId="214340AF" w14:textId="79502012" w:rsidR="00857FC2" w:rsidRPr="006C28ED" w:rsidRDefault="00665BDF" w:rsidP="003355CE">
      <w:pPr>
        <w:pStyle w:val="NoSpacing"/>
      </w:pPr>
      <w:proofErr w:type="spellStart"/>
      <w:r w:rsidRPr="006C28ED">
        <w:rPr>
          <w:b/>
        </w:rPr>
        <w:t>Ans</w:t>
      </w:r>
      <w:proofErr w:type="spellEnd"/>
      <w:r w:rsidRPr="006C28ED">
        <w:rPr>
          <w:b/>
        </w:rPr>
        <w:t>:</w:t>
      </w:r>
      <w:r w:rsidRPr="006C28ED">
        <w:tab/>
      </w:r>
      <w:r w:rsidR="007D5898" w:rsidRPr="006C28ED">
        <w:t xml:space="preserve">Only 1 </w:t>
      </w:r>
      <w:proofErr w:type="spellStart"/>
      <w:r w:rsidR="00BB5E13" w:rsidRPr="006C28ED">
        <w:t>Powerplay</w:t>
      </w:r>
      <w:proofErr w:type="spellEnd"/>
      <w:r w:rsidR="00BB5E13" w:rsidRPr="006C28ED">
        <w:t xml:space="preserve"> can be redeemed </w:t>
      </w:r>
      <w:r w:rsidR="007D5898" w:rsidRPr="006C28ED">
        <w:t>in an</w:t>
      </w:r>
      <w:r w:rsidR="002A0ACD" w:rsidRPr="006C28ED">
        <w:t xml:space="preserve"> innings</w:t>
      </w:r>
      <w:r w:rsidR="007D5898" w:rsidRPr="006C28ED">
        <w:t xml:space="preserve">. Once the </w:t>
      </w:r>
      <w:proofErr w:type="spellStart"/>
      <w:r w:rsidR="007D5898" w:rsidRPr="006C28ED">
        <w:t>Powerplay</w:t>
      </w:r>
      <w:proofErr w:type="spellEnd"/>
      <w:r w:rsidR="007D5898" w:rsidRPr="006C28ED">
        <w:t xml:space="preserve"> is activated, the </w:t>
      </w:r>
      <w:r w:rsidR="00D9297F">
        <w:t>player</w:t>
      </w:r>
      <w:r w:rsidR="007D5898" w:rsidRPr="006C28ED">
        <w:t xml:space="preserve"> could </w:t>
      </w:r>
      <w:r w:rsidR="00667AF9" w:rsidRPr="006C28ED">
        <w:t>earn 3 times the points</w:t>
      </w:r>
      <w:r w:rsidR="002A0ACD" w:rsidRPr="006C28ED">
        <w:t xml:space="preserve"> </w:t>
      </w:r>
      <w:r w:rsidR="00BB5E13" w:rsidRPr="006C28ED">
        <w:t>for the next 3 questions</w:t>
      </w:r>
      <w:r w:rsidR="004F7268" w:rsidRPr="006C28ED">
        <w:t xml:space="preserve"> asked on the App</w:t>
      </w:r>
      <w:r w:rsidR="00BB5E13" w:rsidRPr="006C28ED">
        <w:t>.</w:t>
      </w:r>
      <w:r w:rsidR="002A0ACD" w:rsidRPr="006C28ED">
        <w:t xml:space="preserve"> If </w:t>
      </w:r>
      <w:r w:rsidR="009C6174" w:rsidRPr="006C28ED">
        <w:t xml:space="preserve">the </w:t>
      </w:r>
      <w:r w:rsidR="004A1ECB" w:rsidRPr="006C28ED">
        <w:t xml:space="preserve">game </w:t>
      </w:r>
      <w:r w:rsidR="00191110" w:rsidRPr="006C28ED">
        <w:t xml:space="preserve">is completed </w:t>
      </w:r>
      <w:r w:rsidR="00FC0A6C" w:rsidRPr="006C28ED">
        <w:t xml:space="preserve">/ ended </w:t>
      </w:r>
      <w:r w:rsidR="00191110" w:rsidRPr="006C28ED">
        <w:t xml:space="preserve">prior to the three questions asked, then you will not be able to carry forward the </w:t>
      </w:r>
      <w:proofErr w:type="spellStart"/>
      <w:r w:rsidR="00191110" w:rsidRPr="006C28ED">
        <w:t>Powerplay</w:t>
      </w:r>
      <w:proofErr w:type="spellEnd"/>
      <w:r w:rsidR="00191110" w:rsidRPr="006C28ED">
        <w:t xml:space="preserve"> into the next </w:t>
      </w:r>
      <w:r w:rsidR="00FC0A6C" w:rsidRPr="006C28ED">
        <w:t>game</w:t>
      </w:r>
      <w:r w:rsidR="00902950" w:rsidRPr="006C28ED">
        <w:t xml:space="preserve"> i.e. if </w:t>
      </w:r>
      <w:proofErr w:type="spellStart"/>
      <w:r w:rsidR="00902950" w:rsidRPr="006C28ED">
        <w:t>Powerplay</w:t>
      </w:r>
      <w:proofErr w:type="spellEnd"/>
      <w:r w:rsidR="00902950" w:rsidRPr="006C28ED">
        <w:t xml:space="preserve"> is activated, then it cannot be carried forward into next innings / next match. </w:t>
      </w:r>
      <w:r w:rsidR="004404FF" w:rsidRPr="006C28ED">
        <w:rPr>
          <w:rFonts w:ascii="Calibri" w:hAnsi="Calibri" w:cs="Calibri"/>
        </w:rPr>
        <w:t xml:space="preserve">Unused </w:t>
      </w:r>
      <w:proofErr w:type="spellStart"/>
      <w:r w:rsidR="004404FF" w:rsidRPr="006C28ED">
        <w:rPr>
          <w:rFonts w:ascii="Calibri" w:hAnsi="Calibri" w:cs="Calibri"/>
        </w:rPr>
        <w:t>Powerplays</w:t>
      </w:r>
      <w:proofErr w:type="spellEnd"/>
      <w:r w:rsidR="004404FF" w:rsidRPr="006C28ED">
        <w:rPr>
          <w:rFonts w:ascii="Calibri" w:hAnsi="Calibri" w:cs="Calibri"/>
        </w:rPr>
        <w:t xml:space="preserve"> will be carried forward to subsequent innings / match.</w:t>
      </w:r>
    </w:p>
    <w:p w14:paraId="43C73963" w14:textId="0E19D75A" w:rsidR="00665BDF" w:rsidRPr="006C28ED" w:rsidRDefault="00745CD9" w:rsidP="003355CE">
      <w:pPr>
        <w:pStyle w:val="NoSpacing"/>
      </w:pPr>
      <w:r w:rsidRPr="006C28ED">
        <w:t xml:space="preserve">The player </w:t>
      </w:r>
      <w:r w:rsidR="00857FC2" w:rsidRPr="006C28ED">
        <w:t xml:space="preserve">can activate </w:t>
      </w:r>
      <w:proofErr w:type="spellStart"/>
      <w:r w:rsidR="00857FC2" w:rsidRPr="006C28ED">
        <w:t>Powerplay</w:t>
      </w:r>
      <w:proofErr w:type="spellEnd"/>
      <w:r w:rsidRPr="006C28ED">
        <w:t xml:space="preserve"> at his/her discretion</w:t>
      </w:r>
      <w:r w:rsidR="00857FC2" w:rsidRPr="006C28ED">
        <w:t>,</w:t>
      </w:r>
      <w:r w:rsidR="004404FF" w:rsidRPr="006C28ED">
        <w:t xml:space="preserve"> once the player has be</w:t>
      </w:r>
      <w:r w:rsidR="00343258" w:rsidRPr="006C28ED">
        <w:t>en awarded the same</w:t>
      </w:r>
      <w:r w:rsidR="00857FC2" w:rsidRPr="006C28ED">
        <w:t>.</w:t>
      </w:r>
      <w:r w:rsidR="00343258" w:rsidRPr="006C28ED">
        <w:t xml:space="preserve"> </w:t>
      </w:r>
      <w:r w:rsidR="00D17C48" w:rsidRPr="006C28ED">
        <w:t xml:space="preserve">The </w:t>
      </w:r>
      <w:proofErr w:type="spellStart"/>
      <w:r w:rsidR="00D17C48" w:rsidRPr="006C28ED">
        <w:t>Powerplay</w:t>
      </w:r>
      <w:proofErr w:type="spellEnd"/>
      <w:r w:rsidR="00D17C48" w:rsidRPr="006C28ED">
        <w:t xml:space="preserve"> will be awarded as per the following timelines:</w:t>
      </w:r>
    </w:p>
    <w:p w14:paraId="70870804" w14:textId="77777777" w:rsidR="006A35F7" w:rsidRPr="006C28ED" w:rsidRDefault="006A35F7" w:rsidP="003355CE">
      <w:pPr>
        <w:pStyle w:val="NoSpacing"/>
      </w:pPr>
    </w:p>
    <w:tbl>
      <w:tblPr>
        <w:tblStyle w:val="TableGrid"/>
        <w:tblW w:w="0" w:type="auto"/>
        <w:tblInd w:w="720" w:type="dxa"/>
        <w:tblLook w:val="04A0" w:firstRow="1" w:lastRow="0" w:firstColumn="1" w:lastColumn="0" w:noHBand="0" w:noVBand="1"/>
      </w:tblPr>
      <w:tblGrid>
        <w:gridCol w:w="3951"/>
        <w:gridCol w:w="3959"/>
      </w:tblGrid>
      <w:tr w:rsidR="00D17C48" w:rsidRPr="006C28ED" w14:paraId="505865C0" w14:textId="77777777" w:rsidTr="00793611">
        <w:tc>
          <w:tcPr>
            <w:tcW w:w="3951" w:type="dxa"/>
            <w:shd w:val="clear" w:color="auto" w:fill="D9D9D9" w:themeFill="background1" w:themeFillShade="D9"/>
          </w:tcPr>
          <w:p w14:paraId="4CF157B1" w14:textId="77777777" w:rsidR="00D17C48" w:rsidRPr="006C28ED" w:rsidRDefault="00D17C48" w:rsidP="00DF28C9">
            <w:pPr>
              <w:pStyle w:val="ListParagraph"/>
              <w:ind w:left="0"/>
              <w:jc w:val="both"/>
              <w:rPr>
                <w:rFonts w:ascii="Calibri" w:hAnsi="Calibri" w:cs="Calibri"/>
                <w:b/>
              </w:rPr>
            </w:pPr>
            <w:proofErr w:type="spellStart"/>
            <w:r w:rsidRPr="006C28ED">
              <w:rPr>
                <w:rFonts w:ascii="Calibri" w:hAnsi="Calibri" w:cs="Calibri"/>
                <w:b/>
              </w:rPr>
              <w:t>Powerplay</w:t>
            </w:r>
            <w:proofErr w:type="spellEnd"/>
            <w:r w:rsidRPr="006C28ED">
              <w:rPr>
                <w:rFonts w:ascii="Calibri" w:hAnsi="Calibri" w:cs="Calibri"/>
                <w:b/>
              </w:rPr>
              <w:t xml:space="preserve"> eligibility</w:t>
            </w:r>
          </w:p>
        </w:tc>
        <w:tc>
          <w:tcPr>
            <w:tcW w:w="3959" w:type="dxa"/>
            <w:shd w:val="clear" w:color="auto" w:fill="D9D9D9" w:themeFill="background1" w:themeFillShade="D9"/>
          </w:tcPr>
          <w:p w14:paraId="61BDFB23" w14:textId="174DD676" w:rsidR="00D17C48" w:rsidRPr="006C28ED" w:rsidRDefault="00D17C48" w:rsidP="007D55F1">
            <w:pPr>
              <w:pStyle w:val="ListParagraph"/>
              <w:ind w:left="0"/>
              <w:rPr>
                <w:rFonts w:ascii="Calibri" w:hAnsi="Calibri" w:cs="Calibri"/>
                <w:b/>
              </w:rPr>
            </w:pPr>
            <w:r w:rsidRPr="006C28ED">
              <w:rPr>
                <w:rFonts w:ascii="Calibri" w:hAnsi="Calibri" w:cs="Calibri"/>
                <w:b/>
              </w:rPr>
              <w:t>Timeline</w:t>
            </w:r>
            <w:r w:rsidR="008050AE" w:rsidRPr="006C28ED">
              <w:rPr>
                <w:rFonts w:ascii="Calibri" w:hAnsi="Calibri" w:cs="Calibri"/>
                <w:b/>
              </w:rPr>
              <w:t>s</w:t>
            </w:r>
            <w:r w:rsidRPr="006C28ED">
              <w:rPr>
                <w:rFonts w:ascii="Calibri" w:hAnsi="Calibri" w:cs="Calibri"/>
                <w:b/>
              </w:rPr>
              <w:t xml:space="preserve"> </w:t>
            </w:r>
            <w:r w:rsidR="006A35F7" w:rsidRPr="006C28ED">
              <w:rPr>
                <w:rFonts w:ascii="Calibri" w:hAnsi="Calibri" w:cs="Calibri"/>
                <w:b/>
              </w:rPr>
              <w:t>when</w:t>
            </w:r>
            <w:r w:rsidRPr="006C28ED">
              <w:rPr>
                <w:rFonts w:ascii="Calibri" w:hAnsi="Calibri" w:cs="Calibri"/>
                <w:b/>
              </w:rPr>
              <w:t xml:space="preserve"> </w:t>
            </w:r>
            <w:proofErr w:type="spellStart"/>
            <w:r w:rsidRPr="006C28ED">
              <w:rPr>
                <w:rFonts w:ascii="Calibri" w:hAnsi="Calibri" w:cs="Calibri"/>
                <w:b/>
              </w:rPr>
              <w:t>Powerplay</w:t>
            </w:r>
            <w:proofErr w:type="spellEnd"/>
            <w:r w:rsidR="006A35F7" w:rsidRPr="006C28ED">
              <w:rPr>
                <w:rFonts w:ascii="Calibri" w:hAnsi="Calibri" w:cs="Calibri"/>
                <w:b/>
              </w:rPr>
              <w:t xml:space="preserve"> will be</w:t>
            </w:r>
            <w:r w:rsidRPr="006C28ED">
              <w:rPr>
                <w:rFonts w:ascii="Calibri" w:hAnsi="Calibri" w:cs="Calibri"/>
                <w:b/>
              </w:rPr>
              <w:t xml:space="preserve"> awarded</w:t>
            </w:r>
          </w:p>
        </w:tc>
      </w:tr>
      <w:tr w:rsidR="00D17C48" w:rsidRPr="006C28ED" w14:paraId="32F9D317" w14:textId="77777777" w:rsidTr="00DF28C9">
        <w:tc>
          <w:tcPr>
            <w:tcW w:w="3951" w:type="dxa"/>
          </w:tcPr>
          <w:p w14:paraId="6A445023" w14:textId="320CEA75" w:rsidR="00D17C48" w:rsidRPr="006C28ED" w:rsidRDefault="00D17C48" w:rsidP="00DF28C9">
            <w:pPr>
              <w:pStyle w:val="ListParagraph"/>
              <w:ind w:left="0"/>
              <w:jc w:val="both"/>
              <w:rPr>
                <w:rFonts w:ascii="Calibri" w:hAnsi="Calibri" w:cs="Calibri"/>
              </w:rPr>
            </w:pPr>
            <w:r w:rsidRPr="006C28ED">
              <w:rPr>
                <w:rFonts w:ascii="Calibri" w:hAnsi="Calibri" w:cs="Calibri"/>
              </w:rPr>
              <w:t xml:space="preserve">First time the </w:t>
            </w:r>
            <w:r w:rsidR="00D9297F">
              <w:rPr>
                <w:rFonts w:ascii="Calibri" w:hAnsi="Calibri" w:cs="Calibri"/>
              </w:rPr>
              <w:t>player</w:t>
            </w:r>
            <w:r w:rsidRPr="006C28ED">
              <w:rPr>
                <w:rFonts w:ascii="Calibri" w:hAnsi="Calibri" w:cs="Calibri"/>
              </w:rPr>
              <w:t xml:space="preserve"> logs in to play the </w:t>
            </w:r>
            <w:r w:rsidR="00D9297F">
              <w:rPr>
                <w:rFonts w:ascii="Calibri" w:hAnsi="Calibri" w:cs="Calibri"/>
              </w:rPr>
              <w:t>game</w:t>
            </w:r>
          </w:p>
        </w:tc>
        <w:tc>
          <w:tcPr>
            <w:tcW w:w="3959" w:type="dxa"/>
            <w:vMerge w:val="restart"/>
          </w:tcPr>
          <w:p w14:paraId="59C3434D" w14:textId="77777777" w:rsidR="00D17C48" w:rsidRPr="006C28ED" w:rsidRDefault="00D17C48" w:rsidP="00DF28C9">
            <w:pPr>
              <w:pStyle w:val="ListParagraph"/>
              <w:ind w:left="0"/>
              <w:jc w:val="both"/>
              <w:rPr>
                <w:rFonts w:ascii="Calibri" w:hAnsi="Calibri" w:cs="Calibri"/>
              </w:rPr>
            </w:pPr>
            <w:r w:rsidRPr="006C28ED">
              <w:rPr>
                <w:rFonts w:ascii="Calibri" w:hAnsi="Calibri" w:cs="Calibri"/>
              </w:rPr>
              <w:t>Immediately</w:t>
            </w:r>
          </w:p>
        </w:tc>
      </w:tr>
      <w:tr w:rsidR="00D17C48" w:rsidRPr="006C28ED" w14:paraId="5505E35C" w14:textId="77777777" w:rsidTr="00DF28C9">
        <w:tc>
          <w:tcPr>
            <w:tcW w:w="3951" w:type="dxa"/>
          </w:tcPr>
          <w:p w14:paraId="3523E555" w14:textId="5F6D99FB" w:rsidR="00D17C48" w:rsidRPr="006C28ED" w:rsidRDefault="00D17C48" w:rsidP="00DF28C9">
            <w:pPr>
              <w:pStyle w:val="ListParagraph"/>
              <w:ind w:left="0"/>
              <w:jc w:val="both"/>
              <w:rPr>
                <w:rFonts w:ascii="Calibri" w:hAnsi="Calibri" w:cs="Calibri"/>
              </w:rPr>
            </w:pPr>
            <w:r w:rsidRPr="006C28ED">
              <w:rPr>
                <w:rFonts w:ascii="Calibri" w:hAnsi="Calibri" w:cs="Calibri"/>
              </w:rPr>
              <w:t xml:space="preserve">First time the </w:t>
            </w:r>
            <w:r w:rsidR="00D9297F">
              <w:rPr>
                <w:rFonts w:ascii="Calibri" w:hAnsi="Calibri" w:cs="Calibri"/>
              </w:rPr>
              <w:t>player</w:t>
            </w:r>
            <w:r w:rsidRPr="006C28ED">
              <w:rPr>
                <w:rFonts w:ascii="Calibri" w:hAnsi="Calibri" w:cs="Calibri"/>
              </w:rPr>
              <w:t xml:space="preserve"> completes the full profile in the </w:t>
            </w:r>
            <w:r w:rsidR="00D9297F">
              <w:rPr>
                <w:rFonts w:ascii="Calibri" w:hAnsi="Calibri" w:cs="Calibri"/>
              </w:rPr>
              <w:t>game</w:t>
            </w:r>
          </w:p>
        </w:tc>
        <w:tc>
          <w:tcPr>
            <w:tcW w:w="3959" w:type="dxa"/>
            <w:vMerge/>
          </w:tcPr>
          <w:p w14:paraId="3D21CEC3" w14:textId="77777777" w:rsidR="00D17C48" w:rsidRPr="006C28ED" w:rsidRDefault="00D17C48" w:rsidP="00DF28C9">
            <w:pPr>
              <w:pStyle w:val="ListParagraph"/>
              <w:ind w:left="0"/>
              <w:jc w:val="both"/>
              <w:rPr>
                <w:rFonts w:ascii="Calibri" w:hAnsi="Calibri" w:cs="Calibri"/>
              </w:rPr>
            </w:pPr>
          </w:p>
        </w:tc>
      </w:tr>
      <w:tr w:rsidR="00D17C48" w:rsidRPr="006C28ED" w14:paraId="2252789B" w14:textId="77777777" w:rsidTr="00DF28C9">
        <w:tc>
          <w:tcPr>
            <w:tcW w:w="3951" w:type="dxa"/>
          </w:tcPr>
          <w:p w14:paraId="5DF01610" w14:textId="790EE857" w:rsidR="00D17C48" w:rsidRPr="006C28ED" w:rsidRDefault="00D17C48" w:rsidP="00DF28C9">
            <w:pPr>
              <w:pStyle w:val="ListParagraph"/>
              <w:ind w:left="0"/>
              <w:jc w:val="both"/>
              <w:rPr>
                <w:rFonts w:ascii="Calibri" w:hAnsi="Calibri" w:cs="Calibri"/>
              </w:rPr>
            </w:pPr>
            <w:r w:rsidRPr="006C28ED">
              <w:rPr>
                <w:rFonts w:ascii="Calibri" w:hAnsi="Calibri" w:cs="Calibri"/>
              </w:rPr>
              <w:t xml:space="preserve">When a </w:t>
            </w:r>
            <w:r w:rsidR="00D9297F">
              <w:rPr>
                <w:rFonts w:ascii="Calibri" w:hAnsi="Calibri" w:cs="Calibri"/>
              </w:rPr>
              <w:t>player</w:t>
            </w:r>
            <w:r w:rsidRPr="006C28ED">
              <w:rPr>
                <w:rFonts w:ascii="Calibri" w:hAnsi="Calibri" w:cs="Calibri"/>
              </w:rPr>
              <w:t xml:space="preserve"> gets a level up in the </w:t>
            </w:r>
            <w:r w:rsidR="00D9297F">
              <w:rPr>
                <w:rFonts w:ascii="Calibri" w:hAnsi="Calibri" w:cs="Calibri"/>
              </w:rPr>
              <w:t>game</w:t>
            </w:r>
          </w:p>
        </w:tc>
        <w:tc>
          <w:tcPr>
            <w:tcW w:w="3959" w:type="dxa"/>
            <w:vMerge/>
          </w:tcPr>
          <w:p w14:paraId="5E8B5541" w14:textId="77777777" w:rsidR="00D17C48" w:rsidRPr="006C28ED" w:rsidRDefault="00D17C48" w:rsidP="00DF28C9">
            <w:pPr>
              <w:pStyle w:val="ListParagraph"/>
              <w:ind w:left="0"/>
              <w:jc w:val="both"/>
              <w:rPr>
                <w:rFonts w:ascii="Calibri" w:hAnsi="Calibri" w:cs="Calibri"/>
              </w:rPr>
            </w:pPr>
          </w:p>
        </w:tc>
      </w:tr>
      <w:tr w:rsidR="00D17C48" w:rsidRPr="006C28ED" w14:paraId="2E18D646" w14:textId="77777777" w:rsidTr="00DF28C9">
        <w:tc>
          <w:tcPr>
            <w:tcW w:w="3951" w:type="dxa"/>
          </w:tcPr>
          <w:p w14:paraId="50E98B8E" w14:textId="3169032A" w:rsidR="00D17C48" w:rsidRPr="006C28ED" w:rsidRDefault="00D17C48" w:rsidP="00DF28C9">
            <w:pPr>
              <w:pStyle w:val="ListParagraph"/>
              <w:ind w:left="0"/>
              <w:jc w:val="both"/>
              <w:rPr>
                <w:rFonts w:ascii="Calibri" w:hAnsi="Calibri" w:cs="Calibri"/>
              </w:rPr>
            </w:pPr>
            <w:r w:rsidRPr="006C28ED">
              <w:rPr>
                <w:rFonts w:ascii="Calibri" w:hAnsi="Calibri" w:cs="Calibri"/>
              </w:rPr>
              <w:t xml:space="preserve">Each time the </w:t>
            </w:r>
            <w:r w:rsidR="00D9297F">
              <w:rPr>
                <w:rFonts w:ascii="Calibri" w:hAnsi="Calibri" w:cs="Calibri"/>
              </w:rPr>
              <w:t>player</w:t>
            </w:r>
            <w:r w:rsidRPr="006C28ED">
              <w:rPr>
                <w:rFonts w:ascii="Calibri" w:hAnsi="Calibri" w:cs="Calibri"/>
              </w:rPr>
              <w:t xml:space="preserve"> refers (shares) the app successfully</w:t>
            </w:r>
          </w:p>
        </w:tc>
        <w:tc>
          <w:tcPr>
            <w:tcW w:w="3959" w:type="dxa"/>
            <w:vMerge/>
          </w:tcPr>
          <w:p w14:paraId="2A9B97BC" w14:textId="77777777" w:rsidR="00D17C48" w:rsidRPr="006C28ED" w:rsidRDefault="00D17C48" w:rsidP="00DF28C9">
            <w:pPr>
              <w:pStyle w:val="ListParagraph"/>
              <w:ind w:left="0"/>
              <w:jc w:val="both"/>
              <w:rPr>
                <w:rFonts w:ascii="Calibri" w:hAnsi="Calibri" w:cs="Calibri"/>
              </w:rPr>
            </w:pPr>
          </w:p>
        </w:tc>
      </w:tr>
      <w:tr w:rsidR="00D17C48" w:rsidRPr="006C28ED" w14:paraId="022C8BE3" w14:textId="77777777" w:rsidTr="00DF28C9">
        <w:tc>
          <w:tcPr>
            <w:tcW w:w="3951" w:type="dxa"/>
          </w:tcPr>
          <w:p w14:paraId="09E10024" w14:textId="699D42B9" w:rsidR="00D17C48" w:rsidRPr="006C28ED" w:rsidRDefault="00280096" w:rsidP="00D9297F">
            <w:pPr>
              <w:pStyle w:val="ListParagraph"/>
              <w:ind w:left="0"/>
              <w:jc w:val="both"/>
              <w:rPr>
                <w:rFonts w:ascii="Calibri" w:hAnsi="Calibri" w:cs="Calibri"/>
              </w:rPr>
            </w:pPr>
            <w:r w:rsidRPr="006C28ED">
              <w:rPr>
                <w:rFonts w:ascii="Calibri" w:hAnsi="Calibri" w:cs="Calibri"/>
              </w:rPr>
              <w:t xml:space="preserve">Each time </w:t>
            </w:r>
            <w:r w:rsidR="00D17C48" w:rsidRPr="006C28ED">
              <w:rPr>
                <w:rFonts w:ascii="Calibri" w:hAnsi="Calibri" w:cs="Calibri"/>
              </w:rPr>
              <w:t xml:space="preserve">a </w:t>
            </w:r>
            <w:r w:rsidR="00D9297F">
              <w:rPr>
                <w:rFonts w:ascii="Calibri" w:hAnsi="Calibri" w:cs="Calibri"/>
              </w:rPr>
              <w:t>player</w:t>
            </w:r>
            <w:r w:rsidR="00D17C48" w:rsidRPr="006C28ED">
              <w:rPr>
                <w:rFonts w:ascii="Calibri" w:hAnsi="Calibri" w:cs="Calibri"/>
              </w:rPr>
              <w:t xml:space="preserve"> answers a minimum of 1 Match question for 3 matches</w:t>
            </w:r>
          </w:p>
        </w:tc>
        <w:tc>
          <w:tcPr>
            <w:tcW w:w="3959" w:type="dxa"/>
          </w:tcPr>
          <w:p w14:paraId="17CF2E36" w14:textId="600BF73B" w:rsidR="00D17C48" w:rsidRPr="006C28ED" w:rsidRDefault="00D17C48" w:rsidP="00275017">
            <w:pPr>
              <w:pStyle w:val="ListParagraph"/>
              <w:ind w:left="0"/>
              <w:jc w:val="both"/>
              <w:rPr>
                <w:rFonts w:ascii="Calibri" w:hAnsi="Calibri" w:cs="Calibri"/>
              </w:rPr>
            </w:pPr>
            <w:r w:rsidRPr="006C28ED">
              <w:rPr>
                <w:rFonts w:ascii="Calibri" w:hAnsi="Calibri" w:cs="Calibri"/>
              </w:rPr>
              <w:t xml:space="preserve">Subsequent match i.e. if a </w:t>
            </w:r>
            <w:r w:rsidR="00D9297F">
              <w:rPr>
                <w:rFonts w:ascii="Calibri" w:hAnsi="Calibri" w:cs="Calibri"/>
              </w:rPr>
              <w:t>player</w:t>
            </w:r>
            <w:r w:rsidRPr="006C28ED">
              <w:rPr>
                <w:rFonts w:ascii="Calibri" w:hAnsi="Calibri" w:cs="Calibri"/>
              </w:rPr>
              <w:t xml:space="preserve"> answers a minimum of 1 question each for any 3 matches during the Tournament, then in the 4</w:t>
            </w:r>
            <w:r w:rsidRPr="006C28ED">
              <w:rPr>
                <w:rFonts w:ascii="Calibri" w:hAnsi="Calibri" w:cs="Calibri"/>
                <w:vertAlign w:val="superscript"/>
              </w:rPr>
              <w:t>th</w:t>
            </w:r>
            <w:r w:rsidRPr="006C28ED">
              <w:rPr>
                <w:rFonts w:ascii="Calibri" w:hAnsi="Calibri" w:cs="Calibri"/>
              </w:rPr>
              <w:t xml:space="preserve"> Match that the </w:t>
            </w:r>
            <w:r w:rsidR="00D9297F">
              <w:rPr>
                <w:rFonts w:ascii="Calibri" w:hAnsi="Calibri" w:cs="Calibri"/>
              </w:rPr>
              <w:t>player</w:t>
            </w:r>
            <w:r w:rsidRPr="006C28ED">
              <w:rPr>
                <w:rFonts w:ascii="Calibri" w:hAnsi="Calibri" w:cs="Calibri"/>
              </w:rPr>
              <w:t xml:space="preserve"> logs in, the </w:t>
            </w:r>
            <w:r w:rsidR="00D9297F">
              <w:rPr>
                <w:rFonts w:ascii="Calibri" w:hAnsi="Calibri" w:cs="Calibri"/>
              </w:rPr>
              <w:t>player</w:t>
            </w:r>
            <w:r w:rsidRPr="006C28ED">
              <w:rPr>
                <w:rFonts w:ascii="Calibri" w:hAnsi="Calibri" w:cs="Calibri"/>
              </w:rPr>
              <w:t xml:space="preserve"> will be able to utilize the </w:t>
            </w:r>
            <w:proofErr w:type="spellStart"/>
            <w:r w:rsidRPr="006C28ED">
              <w:rPr>
                <w:rFonts w:ascii="Calibri" w:hAnsi="Calibri" w:cs="Calibri"/>
              </w:rPr>
              <w:t>Powerplay</w:t>
            </w:r>
            <w:proofErr w:type="spellEnd"/>
          </w:p>
        </w:tc>
      </w:tr>
    </w:tbl>
    <w:p w14:paraId="01FF34C6" w14:textId="77777777" w:rsidR="00D17C48" w:rsidRDefault="00D17C48" w:rsidP="003355CE">
      <w:pPr>
        <w:pStyle w:val="NoSpacing"/>
      </w:pPr>
    </w:p>
    <w:p w14:paraId="7BB855B2" w14:textId="77777777" w:rsidR="009E486F" w:rsidRPr="006C28ED" w:rsidRDefault="009E486F" w:rsidP="003355CE">
      <w:pPr>
        <w:pStyle w:val="NoSpacing"/>
      </w:pPr>
    </w:p>
    <w:p w14:paraId="5A4716A4" w14:textId="0BFE11E6" w:rsidR="00C107C0" w:rsidRPr="00136D53" w:rsidRDefault="00C107C0" w:rsidP="00C107C0">
      <w:pPr>
        <w:pStyle w:val="NoSpacing"/>
        <w:rPr>
          <w:b/>
          <w:u w:val="single"/>
        </w:rPr>
      </w:pPr>
      <w:r w:rsidRPr="00136D53">
        <w:rPr>
          <w:b/>
          <w:u w:val="single"/>
        </w:rPr>
        <w:t>E. LEADERBOARD</w:t>
      </w:r>
    </w:p>
    <w:p w14:paraId="743C7202" w14:textId="40C98CA2" w:rsidR="00C107C0" w:rsidRPr="006C28ED" w:rsidRDefault="00F238DC" w:rsidP="00C107C0">
      <w:pPr>
        <w:pStyle w:val="NoSpacing"/>
      </w:pPr>
      <w:r>
        <w:rPr>
          <w:b/>
        </w:rPr>
        <w:t>15</w:t>
      </w:r>
      <w:r w:rsidR="00C107C0" w:rsidRPr="006C28ED">
        <w:rPr>
          <w:b/>
        </w:rPr>
        <w:tab/>
      </w:r>
      <w:r w:rsidR="00C107C0" w:rsidRPr="006C28ED">
        <w:t xml:space="preserve">My name is on the </w:t>
      </w:r>
      <w:proofErr w:type="spellStart"/>
      <w:r w:rsidR="00C107C0" w:rsidRPr="006C28ED">
        <w:t>Leaderboard</w:t>
      </w:r>
      <w:proofErr w:type="spellEnd"/>
      <w:r w:rsidR="00C107C0" w:rsidRPr="006C28ED">
        <w:t>, why have I not won a prize?</w:t>
      </w:r>
    </w:p>
    <w:p w14:paraId="4DEEAE29" w14:textId="77777777" w:rsidR="00C107C0" w:rsidRPr="006C28ED" w:rsidRDefault="00C107C0" w:rsidP="00C107C0">
      <w:pPr>
        <w:pStyle w:val="NoSpacing"/>
      </w:pPr>
      <w:proofErr w:type="spellStart"/>
      <w:r w:rsidRPr="006C28ED">
        <w:rPr>
          <w:b/>
        </w:rPr>
        <w:t>Ans</w:t>
      </w:r>
      <w:proofErr w:type="spellEnd"/>
      <w:r w:rsidRPr="006C28ED">
        <w:tab/>
        <w:t xml:space="preserve">The </w:t>
      </w:r>
      <w:proofErr w:type="spellStart"/>
      <w:r w:rsidRPr="006C28ED">
        <w:t>Leaderboard</w:t>
      </w:r>
      <w:proofErr w:type="spellEnd"/>
      <w:r w:rsidRPr="006C28ED">
        <w:t xml:space="preserve"> displays the top 50 names randomly selected amongst the players with the highest points. The </w:t>
      </w:r>
      <w:proofErr w:type="spellStart"/>
      <w:r w:rsidRPr="006C28ED">
        <w:t>Leaderboard</w:t>
      </w:r>
      <w:proofErr w:type="spellEnd"/>
      <w:r w:rsidRPr="006C28ED">
        <w:t xml:space="preserve"> is purely indicative and does not affect the winner determination process. We will consider you basis the points you have scored, rather than the </w:t>
      </w:r>
      <w:proofErr w:type="spellStart"/>
      <w:r w:rsidRPr="006C28ED">
        <w:t>leaderboard</w:t>
      </w:r>
      <w:proofErr w:type="spellEnd"/>
      <w:r w:rsidRPr="006C28ED">
        <w:t>.</w:t>
      </w:r>
    </w:p>
    <w:p w14:paraId="589C496A" w14:textId="77777777" w:rsidR="00C107C0" w:rsidRPr="006C28ED" w:rsidRDefault="00C107C0" w:rsidP="00C107C0">
      <w:pPr>
        <w:pStyle w:val="NoSpacing"/>
      </w:pPr>
    </w:p>
    <w:p w14:paraId="7EB93E45" w14:textId="3676C17E" w:rsidR="00C107C0" w:rsidRPr="006C28ED" w:rsidRDefault="00C107C0" w:rsidP="00C107C0">
      <w:pPr>
        <w:pStyle w:val="NoSpacing"/>
      </w:pPr>
      <w:r w:rsidRPr="006C28ED">
        <w:rPr>
          <w:b/>
        </w:rPr>
        <w:t>1</w:t>
      </w:r>
      <w:r w:rsidR="00136D53">
        <w:rPr>
          <w:b/>
        </w:rPr>
        <w:t>6</w:t>
      </w:r>
      <w:r w:rsidRPr="006C28ED">
        <w:tab/>
        <w:t xml:space="preserve">I have the same points as someone else, but my name is not on the </w:t>
      </w:r>
      <w:proofErr w:type="spellStart"/>
      <w:r w:rsidRPr="006C28ED">
        <w:t>Leaderboard</w:t>
      </w:r>
      <w:proofErr w:type="spellEnd"/>
      <w:r w:rsidRPr="006C28ED">
        <w:t>. Does that have any implication?</w:t>
      </w:r>
    </w:p>
    <w:p w14:paraId="2396EA4F" w14:textId="77777777" w:rsidR="00C107C0" w:rsidRPr="006C28ED" w:rsidRDefault="00C107C0" w:rsidP="00C107C0">
      <w:pPr>
        <w:pStyle w:val="NoSpacing"/>
      </w:pPr>
      <w:proofErr w:type="spellStart"/>
      <w:r w:rsidRPr="006C28ED">
        <w:rPr>
          <w:b/>
        </w:rPr>
        <w:t>Ans</w:t>
      </w:r>
      <w:proofErr w:type="spellEnd"/>
      <w:r w:rsidRPr="006C28ED">
        <w:tab/>
        <w:t xml:space="preserve">The </w:t>
      </w:r>
      <w:proofErr w:type="spellStart"/>
      <w:r w:rsidRPr="006C28ED">
        <w:t>Leaderboard</w:t>
      </w:r>
      <w:proofErr w:type="spellEnd"/>
      <w:r w:rsidRPr="006C28ED">
        <w:t xml:space="preserve"> only displays the top 50 names randomly, amongst all the players with the highest points. Please note that this does not affect the winner determination process.</w:t>
      </w:r>
    </w:p>
    <w:p w14:paraId="5CCA2736" w14:textId="77777777" w:rsidR="005C295C" w:rsidRDefault="005C295C" w:rsidP="003355CE">
      <w:pPr>
        <w:pStyle w:val="NoSpacing"/>
      </w:pPr>
    </w:p>
    <w:p w14:paraId="69BC7789" w14:textId="77777777" w:rsidR="009E486F" w:rsidRDefault="009E486F" w:rsidP="003355CE">
      <w:pPr>
        <w:pStyle w:val="NoSpacing"/>
      </w:pPr>
    </w:p>
    <w:p w14:paraId="1C584512" w14:textId="77777777" w:rsidR="00605E0C" w:rsidRPr="00136D53" w:rsidRDefault="00605E0C" w:rsidP="00605E0C">
      <w:pPr>
        <w:pStyle w:val="NoSpacing"/>
        <w:rPr>
          <w:b/>
          <w:u w:val="single"/>
        </w:rPr>
      </w:pPr>
      <w:r>
        <w:rPr>
          <w:b/>
          <w:u w:val="single"/>
        </w:rPr>
        <w:t>F</w:t>
      </w:r>
      <w:r w:rsidRPr="00136D53">
        <w:rPr>
          <w:b/>
          <w:u w:val="single"/>
        </w:rPr>
        <w:t xml:space="preserve">. </w:t>
      </w:r>
      <w:r>
        <w:rPr>
          <w:b/>
          <w:u w:val="single"/>
        </w:rPr>
        <w:t>WINNINGS</w:t>
      </w:r>
    </w:p>
    <w:p w14:paraId="015E81BC" w14:textId="5FF86D58" w:rsidR="00605E0C" w:rsidRDefault="00605E0C" w:rsidP="00605E0C">
      <w:pPr>
        <w:pStyle w:val="NoSpacing"/>
      </w:pPr>
      <w:r w:rsidRPr="00B97D22">
        <w:rPr>
          <w:b/>
        </w:rPr>
        <w:t>1</w:t>
      </w:r>
      <w:r w:rsidR="008C1A17">
        <w:rPr>
          <w:b/>
        </w:rPr>
        <w:t>7</w:t>
      </w:r>
      <w:r>
        <w:t xml:space="preserve">        What prizes am I eligible to win</w:t>
      </w:r>
      <w:r w:rsidRPr="00453303">
        <w:t>?</w:t>
      </w:r>
    </w:p>
    <w:p w14:paraId="21A3CAA3" w14:textId="05E6B21B" w:rsidR="00605E0C" w:rsidRDefault="00605E0C" w:rsidP="00605E0C">
      <w:pPr>
        <w:pStyle w:val="NoSpacing"/>
        <w:rPr>
          <w:rFonts w:cstheme="minorHAnsi"/>
        </w:rPr>
      </w:pPr>
      <w:proofErr w:type="spellStart"/>
      <w:r>
        <w:rPr>
          <w:b/>
        </w:rPr>
        <w:t>Ans</w:t>
      </w:r>
      <w:proofErr w:type="spellEnd"/>
      <w:r>
        <w:rPr>
          <w:b/>
        </w:rPr>
        <w:t xml:space="preserve">:     </w:t>
      </w:r>
      <w:r w:rsidR="00CB0FC8" w:rsidRPr="00CB0FC8">
        <w:rPr>
          <w:rFonts w:cstheme="minorHAnsi"/>
        </w:rPr>
        <w:t xml:space="preserve"> </w:t>
      </w:r>
      <w:r w:rsidR="00CB0FC8">
        <w:rPr>
          <w:rFonts w:cstheme="minorHAnsi"/>
        </w:rPr>
        <w:t>An eligible player</w:t>
      </w:r>
      <w:r w:rsidR="00752EFF">
        <w:rPr>
          <w:rFonts w:cstheme="minorHAnsi"/>
        </w:rPr>
        <w:t xml:space="preserve"> who is a </w:t>
      </w:r>
      <w:proofErr w:type="spellStart"/>
      <w:r w:rsidR="00752EFF">
        <w:rPr>
          <w:rFonts w:cstheme="minorHAnsi"/>
        </w:rPr>
        <w:t>Jio</w:t>
      </w:r>
      <w:proofErr w:type="spellEnd"/>
      <w:r w:rsidR="00752EFF">
        <w:rPr>
          <w:rFonts w:cstheme="minorHAnsi"/>
        </w:rPr>
        <w:t xml:space="preserve"> subscriber,</w:t>
      </w:r>
      <w:r w:rsidR="00CB0FC8">
        <w:rPr>
          <w:rFonts w:cstheme="minorHAnsi"/>
        </w:rPr>
        <w:t xml:space="preserve"> can </w:t>
      </w:r>
      <w:r w:rsidR="00CB0FC8" w:rsidRPr="003C58EC">
        <w:rPr>
          <w:rFonts w:cstheme="minorHAnsi"/>
        </w:rPr>
        <w:t xml:space="preserve">win </w:t>
      </w:r>
      <w:r w:rsidR="00CB0FC8">
        <w:rPr>
          <w:rFonts w:cstheme="minorHAnsi"/>
        </w:rPr>
        <w:t xml:space="preserve">Grand </w:t>
      </w:r>
      <w:r w:rsidR="00CB0FC8" w:rsidRPr="003C58EC">
        <w:rPr>
          <w:rFonts w:cstheme="minorHAnsi"/>
        </w:rPr>
        <w:t>Prizes</w:t>
      </w:r>
      <w:r w:rsidR="00CB0FC8">
        <w:rPr>
          <w:rFonts w:cstheme="minorHAnsi"/>
        </w:rPr>
        <w:t xml:space="preserve">, dependent on the points earned by the player. </w:t>
      </w:r>
      <w:r w:rsidR="00752EFF">
        <w:rPr>
          <w:rFonts w:cstheme="minorHAnsi"/>
        </w:rPr>
        <w:t>O</w:t>
      </w:r>
      <w:r w:rsidR="00752EFF" w:rsidRPr="00C866F4">
        <w:rPr>
          <w:rFonts w:cstheme="minorHAnsi"/>
        </w:rPr>
        <w:t xml:space="preserve">nce </w:t>
      </w:r>
      <w:r w:rsidR="00752EFF">
        <w:rPr>
          <w:rFonts w:cstheme="minorHAnsi"/>
        </w:rPr>
        <w:t xml:space="preserve">a player </w:t>
      </w:r>
      <w:r w:rsidR="00752EFF" w:rsidRPr="00C866F4">
        <w:rPr>
          <w:rFonts w:cstheme="minorHAnsi"/>
        </w:rPr>
        <w:t xml:space="preserve">has been a </w:t>
      </w:r>
      <w:r w:rsidR="00752EFF">
        <w:rPr>
          <w:rFonts w:cstheme="minorHAnsi"/>
        </w:rPr>
        <w:t xml:space="preserve">Grand Prize </w:t>
      </w:r>
      <w:r w:rsidR="00752EFF" w:rsidRPr="00C866F4">
        <w:rPr>
          <w:rFonts w:cstheme="minorHAnsi"/>
        </w:rPr>
        <w:t xml:space="preserve">Winner, he/ she </w:t>
      </w:r>
      <w:r w:rsidR="00752EFF">
        <w:rPr>
          <w:rFonts w:cstheme="minorHAnsi"/>
        </w:rPr>
        <w:t>could be</w:t>
      </w:r>
      <w:r w:rsidR="00752EFF" w:rsidRPr="00C866F4">
        <w:rPr>
          <w:rFonts w:cstheme="minorHAnsi"/>
        </w:rPr>
        <w:t xml:space="preserve"> ineligible to win any further </w:t>
      </w:r>
      <w:r w:rsidR="00752EFF">
        <w:rPr>
          <w:rFonts w:cstheme="minorHAnsi"/>
        </w:rPr>
        <w:t>Grand P</w:t>
      </w:r>
      <w:r w:rsidR="00752EFF" w:rsidRPr="00C866F4">
        <w:rPr>
          <w:rFonts w:cstheme="minorHAnsi"/>
        </w:rPr>
        <w:t>rizes for subsequent Matches</w:t>
      </w:r>
      <w:r w:rsidR="00752EFF">
        <w:rPr>
          <w:rFonts w:cstheme="minorHAnsi"/>
        </w:rPr>
        <w:t xml:space="preserve"> for any sub-categories</w:t>
      </w:r>
      <w:r w:rsidR="00752EFF" w:rsidRPr="00C866F4">
        <w:rPr>
          <w:rFonts w:cstheme="minorHAnsi"/>
        </w:rPr>
        <w:t>.</w:t>
      </w:r>
      <w:r w:rsidR="00752EFF">
        <w:rPr>
          <w:rFonts w:cstheme="minorHAnsi"/>
        </w:rPr>
        <w:t xml:space="preserve"> </w:t>
      </w:r>
      <w:r w:rsidR="00CB0FC8">
        <w:rPr>
          <w:rFonts w:cstheme="minorHAnsi"/>
        </w:rPr>
        <w:t>The list of Grand Prizes and their sub-categories are</w:t>
      </w:r>
      <w:r w:rsidR="00CB0FC8" w:rsidRPr="003C58EC">
        <w:rPr>
          <w:rFonts w:cstheme="minorHAnsi"/>
        </w:rPr>
        <w:t xml:space="preserve"> </w:t>
      </w:r>
      <w:r w:rsidR="00CB0FC8">
        <w:rPr>
          <w:rFonts w:cstheme="minorHAnsi"/>
        </w:rPr>
        <w:t>specified in</w:t>
      </w:r>
      <w:r w:rsidR="00CB0FC8" w:rsidRPr="003C58EC">
        <w:rPr>
          <w:rFonts w:cstheme="minorHAnsi"/>
        </w:rPr>
        <w:t xml:space="preserve"> the below table</w:t>
      </w:r>
      <w:r w:rsidR="00CB0FC8">
        <w:rPr>
          <w:rFonts w:cstheme="minorHAnsi"/>
        </w:rPr>
        <w:t>:</w:t>
      </w:r>
    </w:p>
    <w:p w14:paraId="2BB28132" w14:textId="77777777" w:rsidR="00752EFF" w:rsidRDefault="00752EFF" w:rsidP="00605E0C">
      <w:pPr>
        <w:pStyle w:val="NoSpacing"/>
        <w:rPr>
          <w:rFonts w:cstheme="minorHAnsi"/>
        </w:rPr>
      </w:pPr>
    </w:p>
    <w:p w14:paraId="7E42B5EE" w14:textId="77777777" w:rsidR="009E486F" w:rsidRDefault="009E486F" w:rsidP="00605E0C">
      <w:pPr>
        <w:pStyle w:val="NoSpacing"/>
        <w:rPr>
          <w:rFonts w:cstheme="minorHAnsi"/>
        </w:rPr>
      </w:pPr>
    </w:p>
    <w:p w14:paraId="604A72A1" w14:textId="77777777" w:rsidR="009E486F" w:rsidRDefault="009E486F" w:rsidP="00605E0C">
      <w:pPr>
        <w:pStyle w:val="NoSpacing"/>
        <w:rPr>
          <w:rFonts w:cstheme="minorHAnsi"/>
        </w:rPr>
      </w:pPr>
    </w:p>
    <w:p w14:paraId="231C7E68" w14:textId="77777777" w:rsidR="009E486F" w:rsidRDefault="009E486F" w:rsidP="00605E0C">
      <w:pPr>
        <w:pStyle w:val="NoSpacing"/>
        <w:rPr>
          <w:rFonts w:cstheme="minorHAnsi"/>
        </w:rPr>
      </w:pPr>
    </w:p>
    <w:tbl>
      <w:tblPr>
        <w:tblW w:w="9402" w:type="dxa"/>
        <w:tblLook w:val="04A0" w:firstRow="1" w:lastRow="0" w:firstColumn="1" w:lastColumn="0" w:noHBand="0" w:noVBand="1"/>
      </w:tblPr>
      <w:tblGrid>
        <w:gridCol w:w="1980"/>
        <w:gridCol w:w="992"/>
        <w:gridCol w:w="1418"/>
        <w:gridCol w:w="1275"/>
        <w:gridCol w:w="1207"/>
        <w:gridCol w:w="1203"/>
        <w:gridCol w:w="1327"/>
      </w:tblGrid>
      <w:tr w:rsidR="00CB0FC8" w:rsidRPr="007E12A2" w14:paraId="1B1577FD" w14:textId="77777777" w:rsidTr="00081A04">
        <w:trPr>
          <w:trHeight w:val="864"/>
        </w:trPr>
        <w:tc>
          <w:tcPr>
            <w:tcW w:w="2972" w:type="dxa"/>
            <w:gridSpan w:val="2"/>
            <w:tcBorders>
              <w:top w:val="single" w:sz="4" w:space="0" w:color="auto"/>
              <w:left w:val="single" w:sz="4" w:space="0" w:color="auto"/>
              <w:bottom w:val="single" w:sz="4" w:space="0" w:color="auto"/>
              <w:right w:val="single" w:sz="4" w:space="0" w:color="auto"/>
            </w:tcBorders>
            <w:shd w:val="clear" w:color="000000" w:fill="000000"/>
            <w:hideMark/>
          </w:tcPr>
          <w:p w14:paraId="468163F1" w14:textId="77777777" w:rsidR="00CB0FC8" w:rsidRPr="007E12A2" w:rsidRDefault="00CB0FC8" w:rsidP="00081A04">
            <w:pPr>
              <w:jc w:val="center"/>
              <w:rPr>
                <w:rFonts w:ascii="Calibri" w:hAnsi="Calibri" w:cs="Calibri"/>
                <w:color w:val="FFFFFF"/>
                <w:lang w:eastAsia="en-IN"/>
              </w:rPr>
            </w:pPr>
            <w:r w:rsidRPr="007E12A2">
              <w:rPr>
                <w:rFonts w:ascii="Calibri" w:hAnsi="Calibri" w:cs="Calibri"/>
                <w:color w:val="FFFFFF"/>
                <w:lang w:eastAsia="en-IN"/>
              </w:rPr>
              <w:lastRenderedPageBreak/>
              <w:t>Winner type</w:t>
            </w:r>
          </w:p>
        </w:tc>
        <w:tc>
          <w:tcPr>
            <w:tcW w:w="1418" w:type="dxa"/>
            <w:tcBorders>
              <w:top w:val="single" w:sz="4" w:space="0" w:color="auto"/>
              <w:left w:val="nil"/>
              <w:bottom w:val="single" w:sz="4" w:space="0" w:color="auto"/>
              <w:right w:val="single" w:sz="4" w:space="0" w:color="auto"/>
            </w:tcBorders>
            <w:shd w:val="clear" w:color="000000" w:fill="000000"/>
            <w:hideMark/>
          </w:tcPr>
          <w:p w14:paraId="6CE3E087" w14:textId="77777777" w:rsidR="00CB0FC8" w:rsidRPr="007E12A2" w:rsidRDefault="00CB0FC8" w:rsidP="00081A04">
            <w:pPr>
              <w:jc w:val="center"/>
              <w:rPr>
                <w:rFonts w:ascii="Calibri" w:hAnsi="Calibri" w:cs="Calibri"/>
                <w:color w:val="FFFFFF"/>
                <w:lang w:eastAsia="en-IN"/>
              </w:rPr>
            </w:pPr>
            <w:r w:rsidRPr="007E12A2">
              <w:rPr>
                <w:rFonts w:ascii="Calibri" w:hAnsi="Calibri" w:cs="Calibri"/>
                <w:color w:val="FFFFFF"/>
                <w:lang w:eastAsia="en-IN"/>
              </w:rPr>
              <w:t>Match Winner</w:t>
            </w:r>
          </w:p>
        </w:tc>
        <w:tc>
          <w:tcPr>
            <w:tcW w:w="1275" w:type="dxa"/>
            <w:tcBorders>
              <w:top w:val="single" w:sz="4" w:space="0" w:color="auto"/>
              <w:left w:val="nil"/>
              <w:bottom w:val="single" w:sz="4" w:space="0" w:color="auto"/>
              <w:right w:val="single" w:sz="4" w:space="0" w:color="auto"/>
            </w:tcBorders>
            <w:shd w:val="clear" w:color="000000" w:fill="000000"/>
            <w:hideMark/>
          </w:tcPr>
          <w:p w14:paraId="7D297BEC" w14:textId="77777777" w:rsidR="00CB0FC8" w:rsidRPr="007E12A2" w:rsidRDefault="00CB0FC8" w:rsidP="00081A04">
            <w:pPr>
              <w:jc w:val="center"/>
              <w:rPr>
                <w:rFonts w:ascii="Calibri" w:hAnsi="Calibri" w:cs="Calibri"/>
                <w:color w:val="FFFFFF"/>
                <w:lang w:eastAsia="en-IN"/>
              </w:rPr>
            </w:pPr>
            <w:r w:rsidRPr="007E12A2">
              <w:rPr>
                <w:rFonts w:ascii="Calibri" w:hAnsi="Calibri" w:cs="Calibri"/>
                <w:color w:val="FFFFFF"/>
                <w:lang w:eastAsia="en-IN"/>
              </w:rPr>
              <w:t>Weekly winner</w:t>
            </w:r>
          </w:p>
        </w:tc>
        <w:tc>
          <w:tcPr>
            <w:tcW w:w="1207" w:type="dxa"/>
            <w:tcBorders>
              <w:top w:val="single" w:sz="4" w:space="0" w:color="auto"/>
              <w:left w:val="nil"/>
              <w:bottom w:val="single" w:sz="4" w:space="0" w:color="auto"/>
              <w:right w:val="single" w:sz="4" w:space="0" w:color="auto"/>
            </w:tcBorders>
            <w:shd w:val="clear" w:color="000000" w:fill="000000"/>
            <w:hideMark/>
          </w:tcPr>
          <w:p w14:paraId="3B8407B1" w14:textId="77777777" w:rsidR="00CB0FC8" w:rsidRPr="007E12A2" w:rsidRDefault="00CB0FC8" w:rsidP="00081A04">
            <w:pPr>
              <w:jc w:val="center"/>
              <w:rPr>
                <w:rFonts w:ascii="Calibri" w:hAnsi="Calibri" w:cs="Calibri"/>
                <w:color w:val="FFFFFF"/>
                <w:lang w:eastAsia="en-IN"/>
              </w:rPr>
            </w:pPr>
            <w:r w:rsidRPr="007E12A2">
              <w:rPr>
                <w:rFonts w:ascii="Calibri" w:hAnsi="Calibri" w:cs="Calibri"/>
                <w:color w:val="FFFFFF"/>
                <w:lang w:eastAsia="en-IN"/>
              </w:rPr>
              <w:t>Qualifier / Eliminator Winner</w:t>
            </w:r>
          </w:p>
        </w:tc>
        <w:tc>
          <w:tcPr>
            <w:tcW w:w="1203" w:type="dxa"/>
            <w:tcBorders>
              <w:top w:val="single" w:sz="4" w:space="0" w:color="auto"/>
              <w:left w:val="nil"/>
              <w:bottom w:val="single" w:sz="4" w:space="0" w:color="auto"/>
              <w:right w:val="single" w:sz="4" w:space="0" w:color="auto"/>
            </w:tcBorders>
            <w:shd w:val="clear" w:color="000000" w:fill="000000"/>
            <w:hideMark/>
          </w:tcPr>
          <w:p w14:paraId="5327EDFC" w14:textId="77777777" w:rsidR="00CB0FC8" w:rsidRPr="007E12A2" w:rsidRDefault="00CB0FC8" w:rsidP="00081A04">
            <w:pPr>
              <w:jc w:val="center"/>
              <w:rPr>
                <w:rFonts w:ascii="Calibri" w:hAnsi="Calibri" w:cs="Calibri"/>
                <w:color w:val="FFFFFF"/>
                <w:lang w:eastAsia="en-IN"/>
              </w:rPr>
            </w:pPr>
            <w:r w:rsidRPr="007E12A2">
              <w:rPr>
                <w:rFonts w:ascii="Calibri" w:hAnsi="Calibri" w:cs="Calibri"/>
                <w:color w:val="FFFFFF"/>
                <w:lang w:eastAsia="en-IN"/>
              </w:rPr>
              <w:t>Final Winner</w:t>
            </w:r>
          </w:p>
        </w:tc>
        <w:tc>
          <w:tcPr>
            <w:tcW w:w="1327" w:type="dxa"/>
            <w:tcBorders>
              <w:top w:val="single" w:sz="4" w:space="0" w:color="auto"/>
              <w:left w:val="nil"/>
              <w:bottom w:val="single" w:sz="4" w:space="0" w:color="auto"/>
              <w:right w:val="single" w:sz="4" w:space="0" w:color="auto"/>
            </w:tcBorders>
            <w:shd w:val="clear" w:color="000000" w:fill="000000"/>
            <w:hideMark/>
          </w:tcPr>
          <w:p w14:paraId="3DE1D0D6" w14:textId="77777777" w:rsidR="00CB0FC8" w:rsidRPr="007E12A2" w:rsidRDefault="00CB0FC8" w:rsidP="00081A04">
            <w:pPr>
              <w:jc w:val="center"/>
              <w:rPr>
                <w:rFonts w:ascii="Calibri" w:hAnsi="Calibri" w:cs="Calibri"/>
                <w:color w:val="FFFFFF"/>
                <w:lang w:eastAsia="en-IN"/>
              </w:rPr>
            </w:pPr>
            <w:r w:rsidRPr="007E12A2">
              <w:rPr>
                <w:rFonts w:ascii="Calibri" w:hAnsi="Calibri" w:cs="Calibri"/>
                <w:color w:val="FFFFFF"/>
                <w:lang w:eastAsia="en-IN"/>
              </w:rPr>
              <w:t>Tournament Winner</w:t>
            </w:r>
          </w:p>
        </w:tc>
      </w:tr>
      <w:tr w:rsidR="00CB0FC8" w:rsidRPr="007E12A2" w14:paraId="0737FEB6" w14:textId="77777777" w:rsidTr="00081A04">
        <w:trPr>
          <w:trHeight w:val="1440"/>
        </w:trPr>
        <w:tc>
          <w:tcPr>
            <w:tcW w:w="1980" w:type="dxa"/>
            <w:vMerge w:val="restart"/>
            <w:tcBorders>
              <w:top w:val="nil"/>
              <w:left w:val="single" w:sz="4" w:space="0" w:color="auto"/>
              <w:bottom w:val="single" w:sz="4" w:space="0" w:color="auto"/>
              <w:right w:val="single" w:sz="4" w:space="0" w:color="auto"/>
            </w:tcBorders>
            <w:shd w:val="clear" w:color="000000" w:fill="D9D9D9"/>
            <w:hideMark/>
          </w:tcPr>
          <w:p w14:paraId="21A8DB03"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Grand Prize</w:t>
            </w:r>
          </w:p>
        </w:tc>
        <w:tc>
          <w:tcPr>
            <w:tcW w:w="992" w:type="dxa"/>
            <w:vMerge w:val="restart"/>
            <w:tcBorders>
              <w:top w:val="nil"/>
              <w:left w:val="single" w:sz="4" w:space="0" w:color="auto"/>
              <w:bottom w:val="single" w:sz="4" w:space="0" w:color="auto"/>
              <w:right w:val="single" w:sz="4" w:space="0" w:color="auto"/>
            </w:tcBorders>
            <w:shd w:val="clear" w:color="000000" w:fill="D9D9D9"/>
            <w:hideMark/>
          </w:tcPr>
          <w:p w14:paraId="65E6BB1C"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Sponsor Name</w:t>
            </w:r>
          </w:p>
        </w:tc>
        <w:tc>
          <w:tcPr>
            <w:tcW w:w="1418" w:type="dxa"/>
            <w:tcBorders>
              <w:top w:val="nil"/>
              <w:left w:val="nil"/>
              <w:bottom w:val="single" w:sz="4" w:space="0" w:color="auto"/>
              <w:right w:val="single" w:sz="4" w:space="0" w:color="auto"/>
            </w:tcBorders>
            <w:shd w:val="clear" w:color="000000" w:fill="D9D9D9"/>
            <w:hideMark/>
          </w:tcPr>
          <w:p w14:paraId="5FA503C7"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Per Match (</w:t>
            </w:r>
            <w:r>
              <w:rPr>
                <w:rFonts w:ascii="Calibri" w:hAnsi="Calibri" w:cs="Calibri"/>
                <w:lang w:eastAsia="en-IN"/>
              </w:rPr>
              <w:t xml:space="preserve">56 matches </w:t>
            </w:r>
            <w:r w:rsidRPr="007E12A2">
              <w:rPr>
                <w:rFonts w:ascii="Calibri" w:hAnsi="Calibri" w:cs="Calibri"/>
                <w:lang w:eastAsia="en-IN"/>
              </w:rPr>
              <w:t xml:space="preserve">excluding qualifiers, </w:t>
            </w:r>
            <w:proofErr w:type="spellStart"/>
            <w:r w:rsidRPr="007E12A2">
              <w:rPr>
                <w:rFonts w:ascii="Calibri" w:hAnsi="Calibri" w:cs="Calibri"/>
                <w:lang w:eastAsia="en-IN"/>
              </w:rPr>
              <w:t>elminator</w:t>
            </w:r>
            <w:proofErr w:type="spellEnd"/>
            <w:r w:rsidRPr="007E12A2">
              <w:rPr>
                <w:rFonts w:ascii="Calibri" w:hAnsi="Calibri" w:cs="Calibri"/>
                <w:lang w:eastAsia="en-IN"/>
              </w:rPr>
              <w:t xml:space="preserve"> and final)</w:t>
            </w:r>
          </w:p>
        </w:tc>
        <w:tc>
          <w:tcPr>
            <w:tcW w:w="1275" w:type="dxa"/>
            <w:tcBorders>
              <w:top w:val="nil"/>
              <w:left w:val="nil"/>
              <w:bottom w:val="single" w:sz="4" w:space="0" w:color="auto"/>
              <w:right w:val="single" w:sz="4" w:space="0" w:color="auto"/>
            </w:tcBorders>
            <w:shd w:val="clear" w:color="000000" w:fill="D9D9D9"/>
            <w:hideMark/>
          </w:tcPr>
          <w:p w14:paraId="588EC4A1"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Per Week (7 weeks starting April 7, 2018)*</w:t>
            </w:r>
          </w:p>
        </w:tc>
        <w:tc>
          <w:tcPr>
            <w:tcW w:w="1207" w:type="dxa"/>
            <w:tcBorders>
              <w:top w:val="nil"/>
              <w:left w:val="nil"/>
              <w:bottom w:val="single" w:sz="4" w:space="0" w:color="auto"/>
              <w:right w:val="single" w:sz="4" w:space="0" w:color="auto"/>
            </w:tcBorders>
            <w:shd w:val="clear" w:color="000000" w:fill="D9D9D9"/>
            <w:hideMark/>
          </w:tcPr>
          <w:p w14:paraId="781A3E6F"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Per qualifier / eliminator (2 qualifiers and 1 eliminator)</w:t>
            </w:r>
          </w:p>
        </w:tc>
        <w:tc>
          <w:tcPr>
            <w:tcW w:w="1203" w:type="dxa"/>
            <w:tcBorders>
              <w:top w:val="nil"/>
              <w:left w:val="nil"/>
              <w:bottom w:val="single" w:sz="4" w:space="0" w:color="auto"/>
              <w:right w:val="single" w:sz="4" w:space="0" w:color="auto"/>
            </w:tcBorders>
            <w:shd w:val="clear" w:color="000000" w:fill="D9D9D9"/>
            <w:hideMark/>
          </w:tcPr>
          <w:p w14:paraId="21DA2262"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Final</w:t>
            </w:r>
          </w:p>
        </w:tc>
        <w:tc>
          <w:tcPr>
            <w:tcW w:w="1327" w:type="dxa"/>
            <w:tcBorders>
              <w:top w:val="nil"/>
              <w:left w:val="nil"/>
              <w:bottom w:val="single" w:sz="4" w:space="0" w:color="auto"/>
              <w:right w:val="single" w:sz="4" w:space="0" w:color="auto"/>
            </w:tcBorders>
            <w:shd w:val="clear" w:color="000000" w:fill="D9D9D9"/>
            <w:hideMark/>
          </w:tcPr>
          <w:p w14:paraId="4865DF65"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Tournament</w:t>
            </w:r>
          </w:p>
        </w:tc>
      </w:tr>
      <w:tr w:rsidR="00CB0FC8" w:rsidRPr="007E12A2" w14:paraId="38F263AC" w14:textId="77777777" w:rsidTr="00081A04">
        <w:trPr>
          <w:trHeight w:val="288"/>
        </w:trPr>
        <w:tc>
          <w:tcPr>
            <w:tcW w:w="1980" w:type="dxa"/>
            <w:vMerge/>
            <w:tcBorders>
              <w:top w:val="nil"/>
              <w:left w:val="single" w:sz="4" w:space="0" w:color="auto"/>
              <w:bottom w:val="single" w:sz="4" w:space="0" w:color="auto"/>
              <w:right w:val="single" w:sz="4" w:space="0" w:color="auto"/>
            </w:tcBorders>
            <w:vAlign w:val="center"/>
            <w:hideMark/>
          </w:tcPr>
          <w:p w14:paraId="0A333781" w14:textId="77777777" w:rsidR="00CB0FC8" w:rsidRPr="007E12A2" w:rsidRDefault="00CB0FC8" w:rsidP="00081A04">
            <w:pPr>
              <w:rPr>
                <w:rFonts w:ascii="Calibri" w:hAnsi="Calibri" w:cs="Calibri"/>
                <w:lang w:eastAsia="en-IN"/>
              </w:rPr>
            </w:pPr>
          </w:p>
        </w:tc>
        <w:tc>
          <w:tcPr>
            <w:tcW w:w="992" w:type="dxa"/>
            <w:vMerge/>
            <w:tcBorders>
              <w:top w:val="nil"/>
              <w:left w:val="single" w:sz="4" w:space="0" w:color="auto"/>
              <w:bottom w:val="single" w:sz="4" w:space="0" w:color="auto"/>
              <w:right w:val="single" w:sz="4" w:space="0" w:color="auto"/>
            </w:tcBorders>
            <w:vAlign w:val="center"/>
            <w:hideMark/>
          </w:tcPr>
          <w:p w14:paraId="69E509DB" w14:textId="77777777" w:rsidR="00CB0FC8" w:rsidRPr="007E12A2" w:rsidRDefault="00CB0FC8" w:rsidP="00081A04">
            <w:pPr>
              <w:rPr>
                <w:rFonts w:ascii="Calibri" w:hAnsi="Calibri" w:cs="Calibri"/>
                <w:lang w:eastAsia="en-IN"/>
              </w:rPr>
            </w:pPr>
          </w:p>
        </w:tc>
        <w:tc>
          <w:tcPr>
            <w:tcW w:w="6430" w:type="dxa"/>
            <w:gridSpan w:val="5"/>
            <w:tcBorders>
              <w:top w:val="single" w:sz="4" w:space="0" w:color="auto"/>
              <w:left w:val="nil"/>
              <w:bottom w:val="single" w:sz="4" w:space="0" w:color="auto"/>
              <w:right w:val="single" w:sz="4" w:space="0" w:color="auto"/>
            </w:tcBorders>
            <w:shd w:val="clear" w:color="000000" w:fill="D9D9D9"/>
            <w:noWrap/>
            <w:vAlign w:val="bottom"/>
            <w:hideMark/>
          </w:tcPr>
          <w:p w14:paraId="12B80707" w14:textId="77777777" w:rsidR="00CB0FC8" w:rsidRPr="007E12A2" w:rsidRDefault="00CB0FC8" w:rsidP="00081A04">
            <w:pPr>
              <w:jc w:val="center"/>
              <w:rPr>
                <w:rFonts w:ascii="Calibri" w:hAnsi="Calibri" w:cs="Calibri"/>
                <w:lang w:eastAsia="en-IN"/>
              </w:rPr>
            </w:pPr>
            <w:r w:rsidRPr="007E12A2">
              <w:rPr>
                <w:rFonts w:ascii="Calibri" w:hAnsi="Calibri" w:cs="Calibri"/>
                <w:lang w:eastAsia="en-IN"/>
              </w:rPr>
              <w:t>Number of prizes</w:t>
            </w:r>
          </w:p>
        </w:tc>
      </w:tr>
      <w:tr w:rsidR="00CB0FC8" w:rsidRPr="007E12A2" w14:paraId="1B1EE7F3" w14:textId="77777777" w:rsidTr="00081A04">
        <w:trPr>
          <w:trHeight w:val="576"/>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5E685F1" w14:textId="77777777" w:rsidR="00CB0FC8" w:rsidRPr="007E12A2" w:rsidRDefault="00CB0FC8" w:rsidP="00081A04">
            <w:pPr>
              <w:rPr>
                <w:rFonts w:ascii="Calibri" w:hAnsi="Calibri" w:cs="Calibri"/>
                <w:lang w:eastAsia="en-IN"/>
              </w:rPr>
            </w:pPr>
            <w:r w:rsidRPr="007E12A2">
              <w:rPr>
                <w:rFonts w:ascii="Calibri" w:hAnsi="Calibri" w:cs="Calibri"/>
                <w:lang w:eastAsia="en-IN"/>
              </w:rPr>
              <w:t xml:space="preserve">1 BHK apartment in </w:t>
            </w:r>
            <w:proofErr w:type="spellStart"/>
            <w:r w:rsidRPr="007E12A2">
              <w:rPr>
                <w:rFonts w:ascii="Calibri" w:hAnsi="Calibri" w:cs="Calibri"/>
                <w:lang w:eastAsia="en-IN"/>
              </w:rPr>
              <w:t>Palava</w:t>
            </w:r>
            <w:proofErr w:type="spellEnd"/>
            <w:r w:rsidRPr="007E12A2">
              <w:rPr>
                <w:rFonts w:ascii="Calibri" w:hAnsi="Calibri" w:cs="Calibri"/>
                <w:lang w:eastAsia="en-IN"/>
              </w:rPr>
              <w:t xml:space="preserve"> City by </w:t>
            </w:r>
            <w:proofErr w:type="spellStart"/>
            <w:r w:rsidRPr="007E12A2">
              <w:rPr>
                <w:rFonts w:ascii="Calibri" w:hAnsi="Calibri" w:cs="Calibri"/>
                <w:lang w:eastAsia="en-IN"/>
              </w:rPr>
              <w:t>Lodha</w:t>
            </w:r>
            <w:proofErr w:type="spellEnd"/>
          </w:p>
        </w:tc>
        <w:tc>
          <w:tcPr>
            <w:tcW w:w="992" w:type="dxa"/>
            <w:tcBorders>
              <w:top w:val="nil"/>
              <w:left w:val="nil"/>
              <w:bottom w:val="single" w:sz="4" w:space="0" w:color="auto"/>
              <w:right w:val="single" w:sz="4" w:space="0" w:color="auto"/>
            </w:tcBorders>
            <w:shd w:val="clear" w:color="auto" w:fill="auto"/>
            <w:vAlign w:val="center"/>
            <w:hideMark/>
          </w:tcPr>
          <w:p w14:paraId="37AD3AD4" w14:textId="77777777" w:rsidR="00CB0FC8" w:rsidRPr="007E12A2" w:rsidRDefault="00CB0FC8" w:rsidP="00081A04">
            <w:pPr>
              <w:rPr>
                <w:rFonts w:ascii="Calibri" w:hAnsi="Calibri" w:cs="Calibri"/>
                <w:lang w:eastAsia="en-IN"/>
              </w:rPr>
            </w:pPr>
            <w:proofErr w:type="spellStart"/>
            <w:r w:rsidRPr="007E12A2">
              <w:rPr>
                <w:rFonts w:ascii="Calibri" w:hAnsi="Calibri" w:cs="Calibri"/>
                <w:lang w:eastAsia="en-IN"/>
              </w:rPr>
              <w:t>Lodha</w:t>
            </w:r>
            <w:proofErr w:type="spellEnd"/>
          </w:p>
        </w:tc>
        <w:tc>
          <w:tcPr>
            <w:tcW w:w="1418" w:type="dxa"/>
            <w:tcBorders>
              <w:top w:val="nil"/>
              <w:left w:val="nil"/>
              <w:bottom w:val="single" w:sz="4" w:space="0" w:color="auto"/>
              <w:right w:val="single" w:sz="4" w:space="0" w:color="auto"/>
            </w:tcBorders>
            <w:shd w:val="clear" w:color="auto" w:fill="auto"/>
            <w:vAlign w:val="center"/>
            <w:hideMark/>
          </w:tcPr>
          <w:p w14:paraId="0BB6AD69"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75" w:type="dxa"/>
            <w:tcBorders>
              <w:top w:val="nil"/>
              <w:left w:val="nil"/>
              <w:bottom w:val="single" w:sz="4" w:space="0" w:color="auto"/>
              <w:right w:val="single" w:sz="4" w:space="0" w:color="auto"/>
            </w:tcBorders>
            <w:shd w:val="clear" w:color="auto" w:fill="auto"/>
            <w:vAlign w:val="center"/>
            <w:hideMark/>
          </w:tcPr>
          <w:p w14:paraId="7A27592D"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07" w:type="dxa"/>
            <w:tcBorders>
              <w:top w:val="nil"/>
              <w:left w:val="nil"/>
              <w:bottom w:val="single" w:sz="4" w:space="0" w:color="auto"/>
              <w:right w:val="single" w:sz="4" w:space="0" w:color="auto"/>
            </w:tcBorders>
            <w:shd w:val="clear" w:color="auto" w:fill="auto"/>
            <w:vAlign w:val="center"/>
            <w:hideMark/>
          </w:tcPr>
          <w:p w14:paraId="529510DA"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03" w:type="dxa"/>
            <w:tcBorders>
              <w:top w:val="nil"/>
              <w:left w:val="nil"/>
              <w:bottom w:val="single" w:sz="4" w:space="0" w:color="auto"/>
              <w:right w:val="single" w:sz="4" w:space="0" w:color="auto"/>
            </w:tcBorders>
            <w:shd w:val="clear" w:color="auto" w:fill="auto"/>
            <w:vAlign w:val="center"/>
            <w:hideMark/>
          </w:tcPr>
          <w:p w14:paraId="3BB45EA0"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327" w:type="dxa"/>
            <w:tcBorders>
              <w:top w:val="nil"/>
              <w:left w:val="nil"/>
              <w:bottom w:val="single" w:sz="4" w:space="0" w:color="auto"/>
              <w:right w:val="single" w:sz="4" w:space="0" w:color="auto"/>
            </w:tcBorders>
            <w:shd w:val="clear" w:color="auto" w:fill="auto"/>
            <w:vAlign w:val="center"/>
            <w:hideMark/>
          </w:tcPr>
          <w:p w14:paraId="119EFB64"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1</w:t>
            </w:r>
          </w:p>
        </w:tc>
      </w:tr>
      <w:tr w:rsidR="00CB0FC8" w:rsidRPr="007E12A2" w14:paraId="0C563778" w14:textId="77777777" w:rsidTr="00081A04">
        <w:trPr>
          <w:trHeight w:val="576"/>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BB506BC" w14:textId="77777777" w:rsidR="00CB0FC8" w:rsidRPr="007E12A2" w:rsidRDefault="00CB0FC8" w:rsidP="00081A04">
            <w:pPr>
              <w:rPr>
                <w:rFonts w:ascii="Calibri" w:hAnsi="Calibri" w:cs="Calibri"/>
                <w:lang w:eastAsia="en-IN"/>
              </w:rPr>
            </w:pPr>
            <w:r w:rsidRPr="007E12A2">
              <w:rPr>
                <w:rFonts w:ascii="Calibri" w:hAnsi="Calibri" w:cs="Calibri"/>
                <w:lang w:eastAsia="en-IN"/>
              </w:rPr>
              <w:t>Holiday in UK for a couple</w:t>
            </w:r>
          </w:p>
        </w:tc>
        <w:tc>
          <w:tcPr>
            <w:tcW w:w="992" w:type="dxa"/>
            <w:tcBorders>
              <w:top w:val="nil"/>
              <w:left w:val="nil"/>
              <w:bottom w:val="single" w:sz="4" w:space="0" w:color="auto"/>
              <w:right w:val="single" w:sz="4" w:space="0" w:color="auto"/>
            </w:tcBorders>
            <w:shd w:val="clear" w:color="auto" w:fill="auto"/>
            <w:vAlign w:val="center"/>
            <w:hideMark/>
          </w:tcPr>
          <w:p w14:paraId="3AD00947" w14:textId="77777777" w:rsidR="00CB0FC8" w:rsidRPr="007E12A2" w:rsidRDefault="00CB0FC8" w:rsidP="00081A04">
            <w:pPr>
              <w:rPr>
                <w:rFonts w:ascii="Calibri" w:hAnsi="Calibri" w:cs="Calibri"/>
                <w:lang w:eastAsia="en-IN"/>
              </w:rPr>
            </w:pPr>
            <w:proofErr w:type="spellStart"/>
            <w:r w:rsidRPr="007E12A2">
              <w:rPr>
                <w:rFonts w:ascii="Calibri" w:hAnsi="Calibri" w:cs="Calibri"/>
                <w:lang w:eastAsia="en-IN"/>
              </w:rPr>
              <w:t>Yatra</w:t>
            </w:r>
            <w:proofErr w:type="spellEnd"/>
          </w:p>
        </w:tc>
        <w:tc>
          <w:tcPr>
            <w:tcW w:w="1418" w:type="dxa"/>
            <w:tcBorders>
              <w:top w:val="nil"/>
              <w:left w:val="nil"/>
              <w:bottom w:val="single" w:sz="4" w:space="0" w:color="auto"/>
              <w:right w:val="single" w:sz="4" w:space="0" w:color="auto"/>
            </w:tcBorders>
            <w:shd w:val="clear" w:color="auto" w:fill="auto"/>
            <w:vAlign w:val="center"/>
            <w:hideMark/>
          </w:tcPr>
          <w:p w14:paraId="5A00BE5C"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75" w:type="dxa"/>
            <w:tcBorders>
              <w:top w:val="nil"/>
              <w:left w:val="nil"/>
              <w:bottom w:val="single" w:sz="4" w:space="0" w:color="auto"/>
              <w:right w:val="single" w:sz="4" w:space="0" w:color="auto"/>
            </w:tcBorders>
            <w:shd w:val="clear" w:color="auto" w:fill="auto"/>
            <w:vAlign w:val="center"/>
            <w:hideMark/>
          </w:tcPr>
          <w:p w14:paraId="6993B9E5"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07" w:type="dxa"/>
            <w:tcBorders>
              <w:top w:val="nil"/>
              <w:left w:val="nil"/>
              <w:bottom w:val="single" w:sz="4" w:space="0" w:color="auto"/>
              <w:right w:val="single" w:sz="4" w:space="0" w:color="auto"/>
            </w:tcBorders>
            <w:shd w:val="clear" w:color="auto" w:fill="auto"/>
            <w:vAlign w:val="center"/>
            <w:hideMark/>
          </w:tcPr>
          <w:p w14:paraId="634F644D"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03" w:type="dxa"/>
            <w:tcBorders>
              <w:top w:val="nil"/>
              <w:left w:val="nil"/>
              <w:bottom w:val="single" w:sz="4" w:space="0" w:color="auto"/>
              <w:right w:val="single" w:sz="4" w:space="0" w:color="auto"/>
            </w:tcBorders>
            <w:shd w:val="clear" w:color="auto" w:fill="auto"/>
            <w:vAlign w:val="center"/>
            <w:hideMark/>
          </w:tcPr>
          <w:p w14:paraId="77C7BD34"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327" w:type="dxa"/>
            <w:tcBorders>
              <w:top w:val="nil"/>
              <w:left w:val="nil"/>
              <w:bottom w:val="single" w:sz="4" w:space="0" w:color="auto"/>
              <w:right w:val="single" w:sz="4" w:space="0" w:color="auto"/>
            </w:tcBorders>
            <w:shd w:val="clear" w:color="auto" w:fill="auto"/>
            <w:vAlign w:val="center"/>
            <w:hideMark/>
          </w:tcPr>
          <w:p w14:paraId="44B26EEC"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2</w:t>
            </w:r>
          </w:p>
        </w:tc>
      </w:tr>
      <w:tr w:rsidR="00CB0FC8" w:rsidRPr="007E12A2" w14:paraId="1BB2F330" w14:textId="77777777" w:rsidTr="00081A04">
        <w:trPr>
          <w:trHeight w:val="288"/>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29AA100" w14:textId="77777777" w:rsidR="00CB0FC8" w:rsidRPr="007E12A2" w:rsidRDefault="00CB0FC8" w:rsidP="00081A04">
            <w:pPr>
              <w:rPr>
                <w:rFonts w:ascii="Calibri" w:hAnsi="Calibri" w:cs="Calibri"/>
                <w:lang w:eastAsia="en-IN"/>
              </w:rPr>
            </w:pPr>
            <w:r w:rsidRPr="007E12A2">
              <w:rPr>
                <w:rFonts w:ascii="Calibri" w:hAnsi="Calibri" w:cs="Calibri"/>
                <w:lang w:eastAsia="en-IN"/>
              </w:rPr>
              <w:t>KWID Cars</w:t>
            </w:r>
          </w:p>
        </w:tc>
        <w:tc>
          <w:tcPr>
            <w:tcW w:w="992" w:type="dxa"/>
            <w:tcBorders>
              <w:top w:val="nil"/>
              <w:left w:val="nil"/>
              <w:bottom w:val="single" w:sz="4" w:space="0" w:color="auto"/>
              <w:right w:val="single" w:sz="4" w:space="0" w:color="auto"/>
            </w:tcBorders>
            <w:shd w:val="clear" w:color="auto" w:fill="auto"/>
            <w:vAlign w:val="center"/>
            <w:hideMark/>
          </w:tcPr>
          <w:p w14:paraId="611F75DC" w14:textId="77777777" w:rsidR="00CB0FC8" w:rsidRPr="007E12A2" w:rsidRDefault="00CB0FC8" w:rsidP="00081A04">
            <w:pPr>
              <w:rPr>
                <w:rFonts w:ascii="Calibri" w:hAnsi="Calibri" w:cs="Calibri"/>
                <w:lang w:eastAsia="en-IN"/>
              </w:rPr>
            </w:pPr>
            <w:r w:rsidRPr="007E12A2">
              <w:rPr>
                <w:rFonts w:ascii="Calibri" w:hAnsi="Calibri" w:cs="Calibri"/>
                <w:lang w:eastAsia="en-IN"/>
              </w:rPr>
              <w:t>Renault</w:t>
            </w:r>
          </w:p>
        </w:tc>
        <w:tc>
          <w:tcPr>
            <w:tcW w:w="1418" w:type="dxa"/>
            <w:tcBorders>
              <w:top w:val="nil"/>
              <w:left w:val="nil"/>
              <w:bottom w:val="single" w:sz="4" w:space="0" w:color="auto"/>
              <w:right w:val="single" w:sz="4" w:space="0" w:color="auto"/>
            </w:tcBorders>
            <w:shd w:val="clear" w:color="auto" w:fill="auto"/>
            <w:vAlign w:val="center"/>
            <w:hideMark/>
          </w:tcPr>
          <w:p w14:paraId="0EF9523D"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75" w:type="dxa"/>
            <w:tcBorders>
              <w:top w:val="nil"/>
              <w:left w:val="nil"/>
              <w:bottom w:val="single" w:sz="4" w:space="0" w:color="auto"/>
              <w:right w:val="single" w:sz="4" w:space="0" w:color="auto"/>
            </w:tcBorders>
            <w:shd w:val="clear" w:color="auto" w:fill="auto"/>
            <w:vAlign w:val="center"/>
            <w:hideMark/>
          </w:tcPr>
          <w:p w14:paraId="0DD4B56C"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2</w:t>
            </w:r>
          </w:p>
        </w:tc>
        <w:tc>
          <w:tcPr>
            <w:tcW w:w="1207" w:type="dxa"/>
            <w:tcBorders>
              <w:top w:val="nil"/>
              <w:left w:val="nil"/>
              <w:bottom w:val="single" w:sz="4" w:space="0" w:color="auto"/>
              <w:right w:val="single" w:sz="4" w:space="0" w:color="auto"/>
            </w:tcBorders>
            <w:shd w:val="clear" w:color="auto" w:fill="auto"/>
            <w:vAlign w:val="center"/>
            <w:hideMark/>
          </w:tcPr>
          <w:p w14:paraId="344099BF"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1</w:t>
            </w:r>
          </w:p>
        </w:tc>
        <w:tc>
          <w:tcPr>
            <w:tcW w:w="1203" w:type="dxa"/>
            <w:tcBorders>
              <w:top w:val="nil"/>
              <w:left w:val="nil"/>
              <w:bottom w:val="single" w:sz="4" w:space="0" w:color="auto"/>
              <w:right w:val="single" w:sz="4" w:space="0" w:color="auto"/>
            </w:tcBorders>
            <w:shd w:val="clear" w:color="auto" w:fill="auto"/>
            <w:vAlign w:val="center"/>
            <w:hideMark/>
          </w:tcPr>
          <w:p w14:paraId="2D56FFFE"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3</w:t>
            </w:r>
          </w:p>
        </w:tc>
        <w:tc>
          <w:tcPr>
            <w:tcW w:w="1327" w:type="dxa"/>
            <w:tcBorders>
              <w:top w:val="nil"/>
              <w:left w:val="nil"/>
              <w:bottom w:val="single" w:sz="4" w:space="0" w:color="auto"/>
              <w:right w:val="single" w:sz="4" w:space="0" w:color="auto"/>
            </w:tcBorders>
            <w:shd w:val="clear" w:color="auto" w:fill="auto"/>
            <w:vAlign w:val="center"/>
            <w:hideMark/>
          </w:tcPr>
          <w:p w14:paraId="7DA77150"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r>
      <w:tr w:rsidR="00CB0FC8" w:rsidRPr="007E12A2" w14:paraId="333CCC62" w14:textId="77777777" w:rsidTr="00081A04">
        <w:trPr>
          <w:trHeight w:val="576"/>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B284C48" w14:textId="77777777" w:rsidR="00CB0FC8" w:rsidRPr="007E12A2" w:rsidRDefault="00CB0FC8" w:rsidP="00081A04">
            <w:pPr>
              <w:rPr>
                <w:rFonts w:ascii="Calibri" w:hAnsi="Calibri" w:cs="Calibri"/>
                <w:lang w:eastAsia="en-IN"/>
              </w:rPr>
            </w:pPr>
            <w:r w:rsidRPr="007E12A2">
              <w:rPr>
                <w:rFonts w:ascii="Calibri" w:hAnsi="Calibri" w:cs="Calibri"/>
                <w:lang w:eastAsia="en-IN"/>
              </w:rPr>
              <w:t>INR 50,000 voucher for a holiday in India</w:t>
            </w:r>
          </w:p>
        </w:tc>
        <w:tc>
          <w:tcPr>
            <w:tcW w:w="992" w:type="dxa"/>
            <w:tcBorders>
              <w:top w:val="nil"/>
              <w:left w:val="nil"/>
              <w:bottom w:val="single" w:sz="4" w:space="0" w:color="auto"/>
              <w:right w:val="single" w:sz="4" w:space="0" w:color="auto"/>
            </w:tcBorders>
            <w:shd w:val="clear" w:color="auto" w:fill="auto"/>
            <w:vAlign w:val="center"/>
            <w:hideMark/>
          </w:tcPr>
          <w:p w14:paraId="140349D0" w14:textId="77777777" w:rsidR="00CB0FC8" w:rsidRPr="007E12A2" w:rsidRDefault="00CB0FC8" w:rsidP="00081A04">
            <w:pPr>
              <w:rPr>
                <w:rFonts w:ascii="Calibri" w:hAnsi="Calibri" w:cs="Calibri"/>
                <w:lang w:eastAsia="en-IN"/>
              </w:rPr>
            </w:pPr>
            <w:proofErr w:type="spellStart"/>
            <w:r w:rsidRPr="007E12A2">
              <w:rPr>
                <w:rFonts w:ascii="Calibri" w:hAnsi="Calibri" w:cs="Calibri"/>
                <w:lang w:eastAsia="en-IN"/>
              </w:rPr>
              <w:t>Yatra</w:t>
            </w:r>
            <w:proofErr w:type="spellEnd"/>
          </w:p>
        </w:tc>
        <w:tc>
          <w:tcPr>
            <w:tcW w:w="1418" w:type="dxa"/>
            <w:tcBorders>
              <w:top w:val="nil"/>
              <w:left w:val="nil"/>
              <w:bottom w:val="single" w:sz="4" w:space="0" w:color="auto"/>
              <w:right w:val="single" w:sz="4" w:space="0" w:color="auto"/>
            </w:tcBorders>
            <w:shd w:val="clear" w:color="auto" w:fill="auto"/>
            <w:vAlign w:val="center"/>
            <w:hideMark/>
          </w:tcPr>
          <w:p w14:paraId="5D337A5E"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1</w:t>
            </w:r>
          </w:p>
        </w:tc>
        <w:tc>
          <w:tcPr>
            <w:tcW w:w="1275" w:type="dxa"/>
            <w:tcBorders>
              <w:top w:val="nil"/>
              <w:left w:val="nil"/>
              <w:bottom w:val="single" w:sz="4" w:space="0" w:color="auto"/>
              <w:right w:val="single" w:sz="4" w:space="0" w:color="auto"/>
            </w:tcBorders>
            <w:shd w:val="clear" w:color="auto" w:fill="auto"/>
            <w:vAlign w:val="center"/>
            <w:hideMark/>
          </w:tcPr>
          <w:p w14:paraId="1AEA3EC5"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c>
          <w:tcPr>
            <w:tcW w:w="1207" w:type="dxa"/>
            <w:tcBorders>
              <w:top w:val="nil"/>
              <w:left w:val="nil"/>
              <w:bottom w:val="single" w:sz="4" w:space="0" w:color="auto"/>
              <w:right w:val="single" w:sz="4" w:space="0" w:color="auto"/>
            </w:tcBorders>
            <w:shd w:val="clear" w:color="auto" w:fill="auto"/>
            <w:vAlign w:val="center"/>
            <w:hideMark/>
          </w:tcPr>
          <w:p w14:paraId="2776BE25"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1</w:t>
            </w:r>
          </w:p>
        </w:tc>
        <w:tc>
          <w:tcPr>
            <w:tcW w:w="1203" w:type="dxa"/>
            <w:tcBorders>
              <w:top w:val="nil"/>
              <w:left w:val="nil"/>
              <w:bottom w:val="single" w:sz="4" w:space="0" w:color="auto"/>
              <w:right w:val="single" w:sz="4" w:space="0" w:color="auto"/>
            </w:tcBorders>
            <w:shd w:val="clear" w:color="auto" w:fill="auto"/>
            <w:vAlign w:val="center"/>
            <w:hideMark/>
          </w:tcPr>
          <w:p w14:paraId="11695C39" w14:textId="77777777" w:rsidR="00CB0FC8" w:rsidRPr="007E12A2" w:rsidRDefault="00CB0FC8" w:rsidP="00081A04">
            <w:pPr>
              <w:jc w:val="right"/>
              <w:rPr>
                <w:rFonts w:ascii="Calibri" w:hAnsi="Calibri" w:cs="Calibri"/>
                <w:lang w:eastAsia="en-IN"/>
              </w:rPr>
            </w:pPr>
            <w:r w:rsidRPr="007E12A2">
              <w:rPr>
                <w:rFonts w:ascii="Calibri" w:hAnsi="Calibri" w:cs="Calibri"/>
                <w:lang w:eastAsia="en-IN"/>
              </w:rPr>
              <w:t>1</w:t>
            </w:r>
          </w:p>
        </w:tc>
        <w:tc>
          <w:tcPr>
            <w:tcW w:w="1327" w:type="dxa"/>
            <w:tcBorders>
              <w:top w:val="nil"/>
              <w:left w:val="nil"/>
              <w:bottom w:val="single" w:sz="4" w:space="0" w:color="auto"/>
              <w:right w:val="single" w:sz="4" w:space="0" w:color="auto"/>
            </w:tcBorders>
            <w:shd w:val="clear" w:color="auto" w:fill="auto"/>
            <w:vAlign w:val="center"/>
            <w:hideMark/>
          </w:tcPr>
          <w:p w14:paraId="1203B4D3" w14:textId="77777777" w:rsidR="00CB0FC8" w:rsidRPr="007E12A2" w:rsidRDefault="00CB0FC8" w:rsidP="00081A04">
            <w:pPr>
              <w:rPr>
                <w:rFonts w:ascii="Calibri" w:hAnsi="Calibri" w:cs="Calibri"/>
                <w:lang w:eastAsia="en-IN"/>
              </w:rPr>
            </w:pPr>
            <w:r w:rsidRPr="007E12A2">
              <w:rPr>
                <w:rFonts w:ascii="Calibri" w:hAnsi="Calibri" w:cs="Calibri"/>
                <w:lang w:eastAsia="en-IN"/>
              </w:rPr>
              <w:t> </w:t>
            </w:r>
          </w:p>
        </w:tc>
      </w:tr>
      <w:tr w:rsidR="00AE6D02" w:rsidRPr="007E12A2" w14:paraId="14671FB2" w14:textId="77777777" w:rsidTr="00081A04">
        <w:trPr>
          <w:trHeight w:val="576"/>
          <w:ins w:id="0" w:author="Sahil Shah" w:date="2018-04-13T18:30:00Z"/>
        </w:trPr>
        <w:tc>
          <w:tcPr>
            <w:tcW w:w="1980" w:type="dxa"/>
            <w:tcBorders>
              <w:top w:val="nil"/>
              <w:left w:val="single" w:sz="4" w:space="0" w:color="auto"/>
              <w:bottom w:val="single" w:sz="4" w:space="0" w:color="auto"/>
              <w:right w:val="single" w:sz="4" w:space="0" w:color="auto"/>
            </w:tcBorders>
            <w:shd w:val="clear" w:color="auto" w:fill="auto"/>
            <w:vAlign w:val="center"/>
          </w:tcPr>
          <w:p w14:paraId="4CA08F3E" w14:textId="68F7B786" w:rsidR="00AE6D02" w:rsidRPr="007E12A2" w:rsidRDefault="00AE6D02" w:rsidP="00AE6D02">
            <w:pPr>
              <w:rPr>
                <w:ins w:id="1" w:author="Sahil Shah" w:date="2018-04-13T18:30:00Z"/>
                <w:rFonts w:ascii="Calibri" w:hAnsi="Calibri" w:cs="Calibri"/>
                <w:lang w:eastAsia="en-IN"/>
              </w:rPr>
            </w:pPr>
            <w:ins w:id="2" w:author="Sahil Shah" w:date="2018-04-13T18:31:00Z">
              <w:r>
                <w:rPr>
                  <w:rFonts w:ascii="Calibri" w:hAnsi="Calibri" w:cs="Calibri"/>
                  <w:lang w:eastAsia="en-IN"/>
                </w:rPr>
                <w:t xml:space="preserve">Theme park voucher </w:t>
              </w:r>
              <w:r w:rsidRPr="0037123F">
                <w:rPr>
                  <w:rFonts w:ascii="Calibri" w:hAnsi="Calibri" w:cs="Calibri"/>
                  <w:lang w:eastAsia="en-IN"/>
                </w:rPr>
                <w:t xml:space="preserve">- </w:t>
              </w:r>
              <w:r>
                <w:rPr>
                  <w:rFonts w:ascii="Calibri" w:hAnsi="Calibri" w:cs="Calibri"/>
                  <w:lang w:eastAsia="en-IN"/>
                </w:rPr>
                <w:t>Family 4 Express</w:t>
              </w:r>
            </w:ins>
          </w:p>
        </w:tc>
        <w:tc>
          <w:tcPr>
            <w:tcW w:w="992" w:type="dxa"/>
            <w:tcBorders>
              <w:top w:val="nil"/>
              <w:left w:val="nil"/>
              <w:bottom w:val="single" w:sz="4" w:space="0" w:color="auto"/>
              <w:right w:val="single" w:sz="4" w:space="0" w:color="auto"/>
            </w:tcBorders>
            <w:shd w:val="clear" w:color="auto" w:fill="auto"/>
            <w:vAlign w:val="center"/>
          </w:tcPr>
          <w:p w14:paraId="46A418DD" w14:textId="02488087" w:rsidR="00AE6D02" w:rsidRPr="007E12A2" w:rsidRDefault="00AE6D02" w:rsidP="00AE6D02">
            <w:pPr>
              <w:rPr>
                <w:ins w:id="3" w:author="Sahil Shah" w:date="2018-04-13T18:30:00Z"/>
                <w:rFonts w:ascii="Calibri" w:hAnsi="Calibri" w:cs="Calibri"/>
                <w:lang w:eastAsia="en-IN"/>
              </w:rPr>
            </w:pPr>
            <w:proofErr w:type="spellStart"/>
            <w:ins w:id="4" w:author="Sahil Shah" w:date="2018-04-13T18:31:00Z">
              <w:r>
                <w:rPr>
                  <w:rFonts w:ascii="Calibri" w:hAnsi="Calibri" w:cs="Calibri"/>
                  <w:lang w:eastAsia="en-IN"/>
                </w:rPr>
                <w:t>Imagica</w:t>
              </w:r>
            </w:ins>
            <w:proofErr w:type="spellEnd"/>
          </w:p>
        </w:tc>
        <w:tc>
          <w:tcPr>
            <w:tcW w:w="1418" w:type="dxa"/>
            <w:tcBorders>
              <w:top w:val="nil"/>
              <w:left w:val="nil"/>
              <w:bottom w:val="single" w:sz="4" w:space="0" w:color="auto"/>
              <w:right w:val="single" w:sz="4" w:space="0" w:color="auto"/>
            </w:tcBorders>
            <w:shd w:val="clear" w:color="auto" w:fill="auto"/>
            <w:vAlign w:val="center"/>
          </w:tcPr>
          <w:p w14:paraId="205AB0E0" w14:textId="32775D49" w:rsidR="00AE6D02" w:rsidRPr="007E12A2" w:rsidRDefault="00AE6D02" w:rsidP="00AE6D02">
            <w:pPr>
              <w:jc w:val="right"/>
              <w:rPr>
                <w:ins w:id="5" w:author="Sahil Shah" w:date="2018-04-13T18:30:00Z"/>
                <w:rFonts w:ascii="Calibri" w:hAnsi="Calibri" w:cs="Calibri"/>
                <w:lang w:eastAsia="en-IN"/>
              </w:rPr>
            </w:pPr>
            <w:ins w:id="6" w:author="Sahil Shah" w:date="2018-04-13T18:31:00Z">
              <w:r>
                <w:rPr>
                  <w:rFonts w:ascii="Calibri" w:hAnsi="Calibri" w:cs="Calibri"/>
                  <w:lang w:eastAsia="en-IN"/>
                </w:rPr>
                <w:t>3</w:t>
              </w:r>
            </w:ins>
          </w:p>
        </w:tc>
        <w:tc>
          <w:tcPr>
            <w:tcW w:w="1275" w:type="dxa"/>
            <w:tcBorders>
              <w:top w:val="nil"/>
              <w:left w:val="nil"/>
              <w:bottom w:val="single" w:sz="4" w:space="0" w:color="auto"/>
              <w:right w:val="single" w:sz="4" w:space="0" w:color="auto"/>
            </w:tcBorders>
            <w:shd w:val="clear" w:color="auto" w:fill="auto"/>
            <w:vAlign w:val="center"/>
          </w:tcPr>
          <w:p w14:paraId="52404C01" w14:textId="77777777" w:rsidR="00AE6D02" w:rsidRPr="007E12A2" w:rsidRDefault="00AE6D02" w:rsidP="00AE6D02">
            <w:pPr>
              <w:rPr>
                <w:ins w:id="7" w:author="Sahil Shah" w:date="2018-04-13T18:30:00Z"/>
                <w:rFonts w:ascii="Calibri" w:hAnsi="Calibri" w:cs="Calibri"/>
                <w:lang w:eastAsia="en-IN"/>
              </w:rPr>
            </w:pPr>
          </w:p>
        </w:tc>
        <w:tc>
          <w:tcPr>
            <w:tcW w:w="1207" w:type="dxa"/>
            <w:tcBorders>
              <w:top w:val="nil"/>
              <w:left w:val="nil"/>
              <w:bottom w:val="single" w:sz="4" w:space="0" w:color="auto"/>
              <w:right w:val="single" w:sz="4" w:space="0" w:color="auto"/>
            </w:tcBorders>
            <w:shd w:val="clear" w:color="auto" w:fill="auto"/>
            <w:vAlign w:val="center"/>
          </w:tcPr>
          <w:p w14:paraId="07B098E9" w14:textId="284293BD" w:rsidR="00AE6D02" w:rsidRPr="007E12A2" w:rsidRDefault="00AE6D02" w:rsidP="00AE6D02">
            <w:pPr>
              <w:jc w:val="right"/>
              <w:rPr>
                <w:ins w:id="8" w:author="Sahil Shah" w:date="2018-04-13T18:30:00Z"/>
                <w:rFonts w:ascii="Calibri" w:hAnsi="Calibri" w:cs="Calibri"/>
                <w:lang w:eastAsia="en-IN"/>
              </w:rPr>
            </w:pPr>
            <w:ins w:id="9" w:author="Sahil Shah" w:date="2018-04-13T18:31:00Z">
              <w:r>
                <w:rPr>
                  <w:rFonts w:ascii="Calibri" w:hAnsi="Calibri" w:cs="Calibri"/>
                  <w:lang w:eastAsia="en-IN"/>
                </w:rPr>
                <w:t>3</w:t>
              </w:r>
            </w:ins>
          </w:p>
        </w:tc>
        <w:tc>
          <w:tcPr>
            <w:tcW w:w="1203" w:type="dxa"/>
            <w:tcBorders>
              <w:top w:val="nil"/>
              <w:left w:val="nil"/>
              <w:bottom w:val="single" w:sz="4" w:space="0" w:color="auto"/>
              <w:right w:val="single" w:sz="4" w:space="0" w:color="auto"/>
            </w:tcBorders>
            <w:shd w:val="clear" w:color="auto" w:fill="auto"/>
            <w:vAlign w:val="center"/>
          </w:tcPr>
          <w:p w14:paraId="1CE6CE41" w14:textId="1D2A7874" w:rsidR="00AE6D02" w:rsidRPr="007E12A2" w:rsidRDefault="00AE6D02" w:rsidP="00AE6D02">
            <w:pPr>
              <w:jc w:val="right"/>
              <w:rPr>
                <w:ins w:id="10" w:author="Sahil Shah" w:date="2018-04-13T18:30:00Z"/>
                <w:rFonts w:ascii="Calibri" w:hAnsi="Calibri" w:cs="Calibri"/>
                <w:lang w:eastAsia="en-IN"/>
              </w:rPr>
            </w:pPr>
            <w:ins w:id="11" w:author="Sahil Shah" w:date="2018-04-13T18:31:00Z">
              <w:r>
                <w:rPr>
                  <w:rFonts w:ascii="Calibri" w:hAnsi="Calibri" w:cs="Calibri"/>
                  <w:lang w:eastAsia="en-IN"/>
                </w:rPr>
                <w:t>3</w:t>
              </w:r>
            </w:ins>
          </w:p>
        </w:tc>
        <w:tc>
          <w:tcPr>
            <w:tcW w:w="1327" w:type="dxa"/>
            <w:tcBorders>
              <w:top w:val="nil"/>
              <w:left w:val="nil"/>
              <w:bottom w:val="single" w:sz="4" w:space="0" w:color="auto"/>
              <w:right w:val="single" w:sz="4" w:space="0" w:color="auto"/>
            </w:tcBorders>
            <w:shd w:val="clear" w:color="auto" w:fill="auto"/>
            <w:vAlign w:val="center"/>
          </w:tcPr>
          <w:p w14:paraId="5D836283" w14:textId="77777777" w:rsidR="00AE6D02" w:rsidRPr="007E12A2" w:rsidRDefault="00AE6D02" w:rsidP="00AE6D02">
            <w:pPr>
              <w:rPr>
                <w:ins w:id="12" w:author="Sahil Shah" w:date="2018-04-13T18:30:00Z"/>
                <w:rFonts w:ascii="Calibri" w:hAnsi="Calibri" w:cs="Calibri"/>
                <w:lang w:eastAsia="en-IN"/>
              </w:rPr>
            </w:pPr>
          </w:p>
        </w:tc>
      </w:tr>
      <w:tr w:rsidR="00AE6D02" w:rsidRPr="007E12A2" w14:paraId="5BA2EA26" w14:textId="77777777" w:rsidTr="00081A04">
        <w:trPr>
          <w:trHeight w:val="576"/>
          <w:ins w:id="13" w:author="Sahil Shah" w:date="2018-04-13T18:30:00Z"/>
        </w:trPr>
        <w:tc>
          <w:tcPr>
            <w:tcW w:w="1980" w:type="dxa"/>
            <w:tcBorders>
              <w:top w:val="nil"/>
              <w:left w:val="single" w:sz="4" w:space="0" w:color="auto"/>
              <w:bottom w:val="single" w:sz="4" w:space="0" w:color="auto"/>
              <w:right w:val="single" w:sz="4" w:space="0" w:color="auto"/>
            </w:tcBorders>
            <w:shd w:val="clear" w:color="auto" w:fill="auto"/>
            <w:vAlign w:val="center"/>
          </w:tcPr>
          <w:p w14:paraId="0F5B8135" w14:textId="015BB5DD" w:rsidR="00AE6D02" w:rsidRPr="007E12A2" w:rsidRDefault="00AE6D02" w:rsidP="00AE6D02">
            <w:pPr>
              <w:rPr>
                <w:ins w:id="14" w:author="Sahil Shah" w:date="2018-04-13T18:30:00Z"/>
                <w:rFonts w:ascii="Calibri" w:hAnsi="Calibri" w:cs="Calibri"/>
                <w:lang w:eastAsia="en-IN"/>
              </w:rPr>
            </w:pPr>
            <w:ins w:id="15" w:author="Sahil Shah" w:date="2018-04-13T18:31:00Z">
              <w:r>
                <w:rPr>
                  <w:rFonts w:ascii="Calibri" w:hAnsi="Calibri" w:cs="Calibri"/>
                  <w:lang w:eastAsia="en-IN"/>
                </w:rPr>
                <w:t xml:space="preserve">Theme park voucher </w:t>
              </w:r>
              <w:r w:rsidRPr="0037123F">
                <w:rPr>
                  <w:rFonts w:ascii="Calibri" w:hAnsi="Calibri" w:cs="Calibri"/>
                  <w:lang w:eastAsia="en-IN"/>
                </w:rPr>
                <w:t xml:space="preserve">- </w:t>
              </w:r>
              <w:r>
                <w:rPr>
                  <w:rFonts w:ascii="Calibri" w:hAnsi="Calibri" w:cs="Calibri"/>
                  <w:lang w:eastAsia="en-IN"/>
                </w:rPr>
                <w:t>Family 4 Express</w:t>
              </w:r>
            </w:ins>
          </w:p>
        </w:tc>
        <w:tc>
          <w:tcPr>
            <w:tcW w:w="992" w:type="dxa"/>
            <w:tcBorders>
              <w:top w:val="nil"/>
              <w:left w:val="nil"/>
              <w:bottom w:val="single" w:sz="4" w:space="0" w:color="auto"/>
              <w:right w:val="single" w:sz="4" w:space="0" w:color="auto"/>
            </w:tcBorders>
            <w:shd w:val="clear" w:color="auto" w:fill="auto"/>
            <w:vAlign w:val="center"/>
          </w:tcPr>
          <w:p w14:paraId="447884F4" w14:textId="365C89D8" w:rsidR="00AE6D02" w:rsidRPr="007E12A2" w:rsidRDefault="00AE6D02" w:rsidP="00AE6D02">
            <w:pPr>
              <w:rPr>
                <w:ins w:id="16" w:author="Sahil Shah" w:date="2018-04-13T18:30:00Z"/>
                <w:rFonts w:ascii="Calibri" w:hAnsi="Calibri" w:cs="Calibri"/>
                <w:lang w:eastAsia="en-IN"/>
              </w:rPr>
            </w:pPr>
            <w:proofErr w:type="spellStart"/>
            <w:ins w:id="17" w:author="Sahil Shah" w:date="2018-04-13T18:31:00Z">
              <w:r>
                <w:rPr>
                  <w:rFonts w:ascii="Calibri" w:hAnsi="Calibri" w:cs="Calibri"/>
                  <w:lang w:eastAsia="en-IN"/>
                </w:rPr>
                <w:t>Imagica</w:t>
              </w:r>
            </w:ins>
            <w:proofErr w:type="spellEnd"/>
          </w:p>
        </w:tc>
        <w:tc>
          <w:tcPr>
            <w:tcW w:w="1418" w:type="dxa"/>
            <w:tcBorders>
              <w:top w:val="nil"/>
              <w:left w:val="nil"/>
              <w:bottom w:val="single" w:sz="4" w:space="0" w:color="auto"/>
              <w:right w:val="single" w:sz="4" w:space="0" w:color="auto"/>
            </w:tcBorders>
            <w:shd w:val="clear" w:color="auto" w:fill="auto"/>
            <w:vAlign w:val="center"/>
          </w:tcPr>
          <w:p w14:paraId="5E914F0B" w14:textId="172103E8" w:rsidR="00AE6D02" w:rsidRPr="007E12A2" w:rsidRDefault="00AE6D02" w:rsidP="00AE6D02">
            <w:pPr>
              <w:jc w:val="right"/>
              <w:rPr>
                <w:ins w:id="18" w:author="Sahil Shah" w:date="2018-04-13T18:30:00Z"/>
                <w:rFonts w:ascii="Calibri" w:hAnsi="Calibri" w:cs="Calibri"/>
                <w:lang w:eastAsia="en-IN"/>
              </w:rPr>
            </w:pPr>
            <w:ins w:id="19" w:author="Sahil Shah" w:date="2018-04-13T18:31:00Z">
              <w:r>
                <w:rPr>
                  <w:rFonts w:ascii="Calibri" w:hAnsi="Calibri" w:cs="Calibri"/>
                  <w:lang w:eastAsia="en-IN"/>
                </w:rPr>
                <w:t>6</w:t>
              </w:r>
            </w:ins>
          </w:p>
        </w:tc>
        <w:tc>
          <w:tcPr>
            <w:tcW w:w="1275" w:type="dxa"/>
            <w:tcBorders>
              <w:top w:val="nil"/>
              <w:left w:val="nil"/>
              <w:bottom w:val="single" w:sz="4" w:space="0" w:color="auto"/>
              <w:right w:val="single" w:sz="4" w:space="0" w:color="auto"/>
            </w:tcBorders>
            <w:shd w:val="clear" w:color="auto" w:fill="auto"/>
            <w:vAlign w:val="center"/>
          </w:tcPr>
          <w:p w14:paraId="07924100" w14:textId="77777777" w:rsidR="00AE6D02" w:rsidRPr="007E12A2" w:rsidRDefault="00AE6D02" w:rsidP="00AE6D02">
            <w:pPr>
              <w:rPr>
                <w:ins w:id="20" w:author="Sahil Shah" w:date="2018-04-13T18:30:00Z"/>
                <w:rFonts w:ascii="Calibri" w:hAnsi="Calibri" w:cs="Calibri"/>
                <w:lang w:eastAsia="en-IN"/>
              </w:rPr>
            </w:pPr>
          </w:p>
        </w:tc>
        <w:tc>
          <w:tcPr>
            <w:tcW w:w="1207" w:type="dxa"/>
            <w:tcBorders>
              <w:top w:val="nil"/>
              <w:left w:val="nil"/>
              <w:bottom w:val="single" w:sz="4" w:space="0" w:color="auto"/>
              <w:right w:val="single" w:sz="4" w:space="0" w:color="auto"/>
            </w:tcBorders>
            <w:shd w:val="clear" w:color="auto" w:fill="auto"/>
            <w:vAlign w:val="center"/>
          </w:tcPr>
          <w:p w14:paraId="10D454FA" w14:textId="689F9174" w:rsidR="00AE6D02" w:rsidRPr="007E12A2" w:rsidRDefault="00AE6D02" w:rsidP="00AE6D02">
            <w:pPr>
              <w:jc w:val="right"/>
              <w:rPr>
                <w:ins w:id="21" w:author="Sahil Shah" w:date="2018-04-13T18:30:00Z"/>
                <w:rFonts w:ascii="Calibri" w:hAnsi="Calibri" w:cs="Calibri"/>
                <w:lang w:eastAsia="en-IN"/>
              </w:rPr>
            </w:pPr>
            <w:ins w:id="22" w:author="Sahil Shah" w:date="2018-04-13T18:31:00Z">
              <w:r>
                <w:rPr>
                  <w:rFonts w:ascii="Calibri" w:hAnsi="Calibri" w:cs="Calibri"/>
                  <w:lang w:eastAsia="en-IN"/>
                </w:rPr>
                <w:t>6</w:t>
              </w:r>
            </w:ins>
          </w:p>
        </w:tc>
        <w:tc>
          <w:tcPr>
            <w:tcW w:w="1203" w:type="dxa"/>
            <w:tcBorders>
              <w:top w:val="nil"/>
              <w:left w:val="nil"/>
              <w:bottom w:val="single" w:sz="4" w:space="0" w:color="auto"/>
              <w:right w:val="single" w:sz="4" w:space="0" w:color="auto"/>
            </w:tcBorders>
            <w:shd w:val="clear" w:color="auto" w:fill="auto"/>
            <w:vAlign w:val="center"/>
          </w:tcPr>
          <w:p w14:paraId="3CCCA23C" w14:textId="4C9BF57E" w:rsidR="00AE6D02" w:rsidRPr="007E12A2" w:rsidRDefault="00AE6D02" w:rsidP="00AE6D02">
            <w:pPr>
              <w:jc w:val="right"/>
              <w:rPr>
                <w:ins w:id="23" w:author="Sahil Shah" w:date="2018-04-13T18:30:00Z"/>
                <w:rFonts w:ascii="Calibri" w:hAnsi="Calibri" w:cs="Calibri"/>
                <w:lang w:eastAsia="en-IN"/>
              </w:rPr>
            </w:pPr>
            <w:ins w:id="24" w:author="Sahil Shah" w:date="2018-04-13T18:31:00Z">
              <w:r>
                <w:rPr>
                  <w:rFonts w:ascii="Calibri" w:hAnsi="Calibri" w:cs="Calibri"/>
                  <w:lang w:eastAsia="en-IN"/>
                </w:rPr>
                <w:t>6</w:t>
              </w:r>
            </w:ins>
          </w:p>
        </w:tc>
        <w:tc>
          <w:tcPr>
            <w:tcW w:w="1327" w:type="dxa"/>
            <w:tcBorders>
              <w:top w:val="nil"/>
              <w:left w:val="nil"/>
              <w:bottom w:val="single" w:sz="4" w:space="0" w:color="auto"/>
              <w:right w:val="single" w:sz="4" w:space="0" w:color="auto"/>
            </w:tcBorders>
            <w:shd w:val="clear" w:color="auto" w:fill="auto"/>
            <w:vAlign w:val="center"/>
          </w:tcPr>
          <w:p w14:paraId="1178A01B" w14:textId="77777777" w:rsidR="00AE6D02" w:rsidRPr="007E12A2" w:rsidRDefault="00AE6D02" w:rsidP="00AE6D02">
            <w:pPr>
              <w:rPr>
                <w:ins w:id="25" w:author="Sahil Shah" w:date="2018-04-13T18:30:00Z"/>
                <w:rFonts w:ascii="Calibri" w:hAnsi="Calibri" w:cs="Calibri"/>
                <w:lang w:eastAsia="en-IN"/>
              </w:rPr>
            </w:pPr>
          </w:p>
        </w:tc>
      </w:tr>
      <w:tr w:rsidR="00AE6D02" w:rsidRPr="007E12A2" w14:paraId="636B2B06" w14:textId="77777777" w:rsidTr="00081A04">
        <w:trPr>
          <w:trHeight w:val="288"/>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799B40" w14:textId="77777777" w:rsidR="00AE6D02" w:rsidRPr="007E12A2" w:rsidRDefault="00AE6D02" w:rsidP="00AE6D02">
            <w:pPr>
              <w:rPr>
                <w:rFonts w:ascii="Calibri" w:hAnsi="Calibri" w:cs="Calibri"/>
                <w:lang w:eastAsia="en-IN"/>
              </w:rPr>
            </w:pPr>
            <w:r w:rsidRPr="007E12A2">
              <w:rPr>
                <w:rFonts w:ascii="Calibri" w:hAnsi="Calibri" w:cs="Calibri"/>
                <w:lang w:eastAsia="en-IN"/>
              </w:rPr>
              <w:t>3D2N Couple Stay</w:t>
            </w:r>
          </w:p>
        </w:tc>
        <w:tc>
          <w:tcPr>
            <w:tcW w:w="992" w:type="dxa"/>
            <w:tcBorders>
              <w:top w:val="nil"/>
              <w:left w:val="nil"/>
              <w:bottom w:val="single" w:sz="4" w:space="0" w:color="auto"/>
              <w:right w:val="single" w:sz="4" w:space="0" w:color="auto"/>
            </w:tcBorders>
            <w:shd w:val="clear" w:color="auto" w:fill="auto"/>
            <w:vAlign w:val="center"/>
            <w:hideMark/>
          </w:tcPr>
          <w:p w14:paraId="5A45C34F" w14:textId="77777777" w:rsidR="00AE6D02" w:rsidRPr="007E12A2" w:rsidRDefault="00AE6D02" w:rsidP="00AE6D02">
            <w:pPr>
              <w:rPr>
                <w:rFonts w:ascii="Calibri" w:hAnsi="Calibri" w:cs="Calibri"/>
                <w:lang w:eastAsia="en-IN"/>
              </w:rPr>
            </w:pPr>
            <w:proofErr w:type="spellStart"/>
            <w:r w:rsidRPr="007E12A2">
              <w:rPr>
                <w:rFonts w:ascii="Calibri" w:hAnsi="Calibri" w:cs="Calibri"/>
                <w:lang w:eastAsia="en-IN"/>
              </w:rPr>
              <w:t>Treebo</w:t>
            </w:r>
            <w:proofErr w:type="spellEnd"/>
          </w:p>
        </w:tc>
        <w:tc>
          <w:tcPr>
            <w:tcW w:w="1418" w:type="dxa"/>
            <w:tcBorders>
              <w:top w:val="nil"/>
              <w:left w:val="nil"/>
              <w:bottom w:val="single" w:sz="4" w:space="0" w:color="auto"/>
              <w:right w:val="single" w:sz="4" w:space="0" w:color="auto"/>
            </w:tcBorders>
            <w:shd w:val="clear" w:color="auto" w:fill="auto"/>
            <w:vAlign w:val="center"/>
            <w:hideMark/>
          </w:tcPr>
          <w:p w14:paraId="41629E77" w14:textId="77777777" w:rsidR="00AE6D02" w:rsidRPr="007E12A2" w:rsidRDefault="00AE6D02" w:rsidP="00AE6D02">
            <w:pPr>
              <w:jc w:val="right"/>
              <w:rPr>
                <w:rFonts w:ascii="Calibri" w:hAnsi="Calibri" w:cs="Calibri"/>
                <w:lang w:eastAsia="en-IN"/>
              </w:rPr>
            </w:pPr>
            <w:r w:rsidRPr="007E12A2">
              <w:rPr>
                <w:rFonts w:ascii="Calibri" w:hAnsi="Calibri" w:cs="Calibri"/>
                <w:lang w:eastAsia="en-IN"/>
              </w:rPr>
              <w:t>1</w:t>
            </w:r>
          </w:p>
        </w:tc>
        <w:tc>
          <w:tcPr>
            <w:tcW w:w="1275" w:type="dxa"/>
            <w:tcBorders>
              <w:top w:val="nil"/>
              <w:left w:val="nil"/>
              <w:bottom w:val="single" w:sz="4" w:space="0" w:color="auto"/>
              <w:right w:val="single" w:sz="4" w:space="0" w:color="auto"/>
            </w:tcBorders>
            <w:shd w:val="clear" w:color="auto" w:fill="auto"/>
            <w:vAlign w:val="center"/>
            <w:hideMark/>
          </w:tcPr>
          <w:p w14:paraId="7F66233A" w14:textId="77777777" w:rsidR="00AE6D02" w:rsidRPr="007E12A2" w:rsidRDefault="00AE6D02" w:rsidP="00AE6D02">
            <w:pPr>
              <w:rPr>
                <w:rFonts w:ascii="Calibri" w:hAnsi="Calibri" w:cs="Calibri"/>
                <w:lang w:eastAsia="en-IN"/>
              </w:rPr>
            </w:pPr>
            <w:r w:rsidRPr="007E12A2">
              <w:rPr>
                <w:rFonts w:ascii="Calibri" w:hAnsi="Calibri" w:cs="Calibri"/>
                <w:lang w:eastAsia="en-IN"/>
              </w:rPr>
              <w:t> </w:t>
            </w:r>
          </w:p>
        </w:tc>
        <w:tc>
          <w:tcPr>
            <w:tcW w:w="1207" w:type="dxa"/>
            <w:tcBorders>
              <w:top w:val="nil"/>
              <w:left w:val="nil"/>
              <w:bottom w:val="single" w:sz="4" w:space="0" w:color="auto"/>
              <w:right w:val="single" w:sz="4" w:space="0" w:color="auto"/>
            </w:tcBorders>
            <w:shd w:val="clear" w:color="auto" w:fill="auto"/>
            <w:vAlign w:val="center"/>
            <w:hideMark/>
          </w:tcPr>
          <w:p w14:paraId="0C626CC6" w14:textId="77777777" w:rsidR="00AE6D02" w:rsidRPr="007E12A2" w:rsidRDefault="00AE6D02" w:rsidP="00AE6D02">
            <w:pPr>
              <w:jc w:val="right"/>
              <w:rPr>
                <w:rFonts w:ascii="Calibri" w:hAnsi="Calibri" w:cs="Calibri"/>
                <w:lang w:eastAsia="en-IN"/>
              </w:rPr>
            </w:pPr>
            <w:r w:rsidRPr="007E12A2">
              <w:rPr>
                <w:rFonts w:ascii="Calibri" w:hAnsi="Calibri" w:cs="Calibri"/>
                <w:lang w:eastAsia="en-IN"/>
              </w:rPr>
              <w:t>1</w:t>
            </w:r>
          </w:p>
        </w:tc>
        <w:tc>
          <w:tcPr>
            <w:tcW w:w="1203" w:type="dxa"/>
            <w:tcBorders>
              <w:top w:val="nil"/>
              <w:left w:val="nil"/>
              <w:bottom w:val="single" w:sz="4" w:space="0" w:color="auto"/>
              <w:right w:val="single" w:sz="4" w:space="0" w:color="auto"/>
            </w:tcBorders>
            <w:shd w:val="clear" w:color="auto" w:fill="auto"/>
            <w:vAlign w:val="center"/>
            <w:hideMark/>
          </w:tcPr>
          <w:p w14:paraId="36F38F6B" w14:textId="77777777" w:rsidR="00AE6D02" w:rsidRPr="007E12A2" w:rsidRDefault="00AE6D02" w:rsidP="00AE6D02">
            <w:pPr>
              <w:jc w:val="right"/>
              <w:rPr>
                <w:rFonts w:ascii="Calibri" w:hAnsi="Calibri" w:cs="Calibri"/>
                <w:lang w:eastAsia="en-IN"/>
              </w:rPr>
            </w:pPr>
            <w:r w:rsidRPr="007E12A2">
              <w:rPr>
                <w:rFonts w:ascii="Calibri" w:hAnsi="Calibri" w:cs="Calibri"/>
                <w:lang w:eastAsia="en-IN"/>
              </w:rPr>
              <w:t>1</w:t>
            </w:r>
          </w:p>
        </w:tc>
        <w:tc>
          <w:tcPr>
            <w:tcW w:w="1327" w:type="dxa"/>
            <w:tcBorders>
              <w:top w:val="nil"/>
              <w:left w:val="nil"/>
              <w:bottom w:val="single" w:sz="4" w:space="0" w:color="auto"/>
              <w:right w:val="single" w:sz="4" w:space="0" w:color="auto"/>
            </w:tcBorders>
            <w:shd w:val="clear" w:color="auto" w:fill="auto"/>
            <w:vAlign w:val="center"/>
            <w:hideMark/>
          </w:tcPr>
          <w:p w14:paraId="38D1CB25" w14:textId="77777777" w:rsidR="00AE6D02" w:rsidRPr="007E12A2" w:rsidRDefault="00AE6D02" w:rsidP="00AE6D02">
            <w:pPr>
              <w:rPr>
                <w:rFonts w:ascii="Calibri" w:hAnsi="Calibri" w:cs="Calibri"/>
                <w:lang w:eastAsia="en-IN"/>
              </w:rPr>
            </w:pPr>
            <w:r w:rsidRPr="007E12A2">
              <w:rPr>
                <w:rFonts w:ascii="Calibri" w:hAnsi="Calibri" w:cs="Calibri"/>
                <w:lang w:eastAsia="en-IN"/>
              </w:rPr>
              <w:t> </w:t>
            </w:r>
          </w:p>
        </w:tc>
      </w:tr>
    </w:tbl>
    <w:p w14:paraId="6547ADF4" w14:textId="77777777" w:rsidR="00CB0FC8" w:rsidRDefault="00CB0FC8" w:rsidP="00605E0C">
      <w:pPr>
        <w:pStyle w:val="NoSpacing"/>
      </w:pPr>
    </w:p>
    <w:p w14:paraId="27A2860E" w14:textId="6EC66B3F" w:rsidR="008A4DFC" w:rsidRDefault="00752EFF" w:rsidP="008A4DFC">
      <w:pPr>
        <w:pStyle w:val="NoSpacing"/>
        <w:rPr>
          <w:rFonts w:cstheme="minorHAnsi"/>
        </w:rPr>
      </w:pPr>
      <w:r>
        <w:t>Gold Prizes are eligible for all players</w:t>
      </w:r>
      <w:r w:rsidR="008A4DFC">
        <w:t xml:space="preserve">, dependent on the </w:t>
      </w:r>
      <w:r w:rsidR="008A4DFC">
        <w:rPr>
          <w:rFonts w:cstheme="minorHAnsi"/>
        </w:rPr>
        <w:t xml:space="preserve">points earned by the player. A player can be </w:t>
      </w:r>
      <w:r w:rsidR="008A4DFC" w:rsidRPr="00C866F4">
        <w:rPr>
          <w:rFonts w:cstheme="minorHAnsi"/>
        </w:rPr>
        <w:t xml:space="preserve">a </w:t>
      </w:r>
      <w:r w:rsidR="008A4DFC">
        <w:rPr>
          <w:rFonts w:cstheme="minorHAnsi"/>
        </w:rPr>
        <w:t xml:space="preserve">Gold Prize </w:t>
      </w:r>
      <w:r w:rsidR="008A4DFC" w:rsidRPr="00C866F4">
        <w:rPr>
          <w:rFonts w:cstheme="minorHAnsi"/>
        </w:rPr>
        <w:t>Winner</w:t>
      </w:r>
      <w:r w:rsidR="008A4DFC">
        <w:rPr>
          <w:rFonts w:cstheme="minorHAnsi"/>
        </w:rPr>
        <w:t xml:space="preserve"> multiple times across sub-categories of prizes</w:t>
      </w:r>
      <w:r w:rsidR="008A4DFC" w:rsidRPr="00C866F4">
        <w:rPr>
          <w:rFonts w:cstheme="minorHAnsi"/>
        </w:rPr>
        <w:t>.</w:t>
      </w:r>
      <w:r w:rsidR="008A4DFC">
        <w:rPr>
          <w:rFonts w:cstheme="minorHAnsi"/>
        </w:rPr>
        <w:t xml:space="preserve"> The list of Gold Prizes and their sub-categories are</w:t>
      </w:r>
      <w:r w:rsidR="008A4DFC" w:rsidRPr="003C58EC">
        <w:rPr>
          <w:rFonts w:cstheme="minorHAnsi"/>
        </w:rPr>
        <w:t xml:space="preserve"> </w:t>
      </w:r>
      <w:r w:rsidR="008A4DFC">
        <w:rPr>
          <w:rFonts w:cstheme="minorHAnsi"/>
        </w:rPr>
        <w:t>specified in</w:t>
      </w:r>
      <w:r w:rsidR="008A4DFC" w:rsidRPr="003C58EC">
        <w:rPr>
          <w:rFonts w:cstheme="minorHAnsi"/>
        </w:rPr>
        <w:t xml:space="preserve"> the below table</w:t>
      </w:r>
      <w:r w:rsidR="008A4DFC">
        <w:rPr>
          <w:rFonts w:cstheme="minorHAnsi"/>
        </w:rPr>
        <w:t>:</w:t>
      </w:r>
    </w:p>
    <w:p w14:paraId="7A13373F" w14:textId="56416968" w:rsidR="00752EFF" w:rsidDel="0026191A" w:rsidRDefault="00752EFF" w:rsidP="00605E0C">
      <w:pPr>
        <w:pStyle w:val="NoSpacing"/>
        <w:rPr>
          <w:del w:id="26" w:author="Sahil Shah" w:date="2018-04-13T18:35:00Z"/>
        </w:rPr>
      </w:pPr>
    </w:p>
    <w:tbl>
      <w:tblPr>
        <w:tblW w:w="9180" w:type="dxa"/>
        <w:tblLook w:val="04A0" w:firstRow="1" w:lastRow="0" w:firstColumn="1" w:lastColumn="0" w:noHBand="0" w:noVBand="1"/>
      </w:tblPr>
      <w:tblGrid>
        <w:gridCol w:w="2122"/>
        <w:gridCol w:w="1134"/>
        <w:gridCol w:w="1984"/>
        <w:gridCol w:w="1985"/>
        <w:gridCol w:w="995"/>
        <w:gridCol w:w="960"/>
        <w:tblGridChange w:id="27">
          <w:tblGrid>
            <w:gridCol w:w="2122"/>
            <w:gridCol w:w="1134"/>
            <w:gridCol w:w="1984"/>
            <w:gridCol w:w="1985"/>
            <w:gridCol w:w="995"/>
            <w:gridCol w:w="960"/>
          </w:tblGrid>
        </w:tblGridChange>
      </w:tblGrid>
      <w:tr w:rsidR="0026191A" w:rsidRPr="007312BE" w14:paraId="281658BF" w14:textId="77777777" w:rsidTr="00F167B8">
        <w:trPr>
          <w:trHeight w:val="576"/>
          <w:ins w:id="28" w:author="Sahil Shah" w:date="2018-04-13T18:36:00Z"/>
        </w:trPr>
        <w:tc>
          <w:tcPr>
            <w:tcW w:w="3256" w:type="dxa"/>
            <w:gridSpan w:val="2"/>
            <w:tcBorders>
              <w:top w:val="single" w:sz="4" w:space="0" w:color="auto"/>
              <w:left w:val="single" w:sz="4" w:space="0" w:color="auto"/>
              <w:bottom w:val="single" w:sz="4" w:space="0" w:color="auto"/>
              <w:right w:val="single" w:sz="4" w:space="0" w:color="auto"/>
            </w:tcBorders>
            <w:shd w:val="clear" w:color="000000" w:fill="000000"/>
            <w:hideMark/>
          </w:tcPr>
          <w:p w14:paraId="78472E64" w14:textId="77777777" w:rsidR="0026191A" w:rsidRPr="007312BE" w:rsidRDefault="0026191A" w:rsidP="00F167B8">
            <w:pPr>
              <w:jc w:val="center"/>
              <w:rPr>
                <w:ins w:id="29" w:author="Sahil Shah" w:date="2018-04-13T18:36:00Z"/>
                <w:rFonts w:ascii="Calibri" w:hAnsi="Calibri" w:cs="Calibri"/>
                <w:color w:val="FFFFFF"/>
                <w:lang w:eastAsia="en-IN"/>
              </w:rPr>
            </w:pPr>
            <w:ins w:id="30" w:author="Sahil Shah" w:date="2018-04-13T18:36:00Z">
              <w:r w:rsidRPr="007312BE">
                <w:rPr>
                  <w:rFonts w:ascii="Calibri" w:hAnsi="Calibri" w:cs="Calibri"/>
                  <w:color w:val="FFFFFF"/>
                  <w:lang w:eastAsia="en-IN"/>
                </w:rPr>
                <w:t>Winner type</w:t>
              </w:r>
            </w:ins>
          </w:p>
        </w:tc>
        <w:tc>
          <w:tcPr>
            <w:tcW w:w="1984" w:type="dxa"/>
            <w:tcBorders>
              <w:top w:val="single" w:sz="4" w:space="0" w:color="auto"/>
              <w:left w:val="nil"/>
              <w:bottom w:val="single" w:sz="4" w:space="0" w:color="auto"/>
              <w:right w:val="single" w:sz="4" w:space="0" w:color="auto"/>
            </w:tcBorders>
            <w:shd w:val="clear" w:color="000000" w:fill="000000"/>
            <w:hideMark/>
          </w:tcPr>
          <w:p w14:paraId="5DCBAEA2" w14:textId="77777777" w:rsidR="0026191A" w:rsidRPr="007312BE" w:rsidRDefault="0026191A" w:rsidP="00F167B8">
            <w:pPr>
              <w:jc w:val="center"/>
              <w:rPr>
                <w:ins w:id="31" w:author="Sahil Shah" w:date="2018-04-13T18:36:00Z"/>
                <w:rFonts w:ascii="Calibri" w:hAnsi="Calibri" w:cs="Calibri"/>
                <w:color w:val="FFFFFF"/>
                <w:lang w:eastAsia="en-IN"/>
              </w:rPr>
            </w:pPr>
            <w:ins w:id="32" w:author="Sahil Shah" w:date="2018-04-13T18:36:00Z">
              <w:r w:rsidRPr="007312BE">
                <w:rPr>
                  <w:rFonts w:ascii="Calibri" w:hAnsi="Calibri" w:cs="Calibri"/>
                  <w:color w:val="FFFFFF"/>
                  <w:lang w:eastAsia="en-IN"/>
                </w:rPr>
                <w:t>Match Winner</w:t>
              </w:r>
            </w:ins>
          </w:p>
        </w:tc>
        <w:tc>
          <w:tcPr>
            <w:tcW w:w="1985" w:type="dxa"/>
            <w:tcBorders>
              <w:top w:val="single" w:sz="4" w:space="0" w:color="auto"/>
              <w:left w:val="nil"/>
              <w:bottom w:val="single" w:sz="4" w:space="0" w:color="auto"/>
              <w:right w:val="single" w:sz="4" w:space="0" w:color="auto"/>
            </w:tcBorders>
            <w:shd w:val="clear" w:color="000000" w:fill="000000"/>
            <w:hideMark/>
          </w:tcPr>
          <w:p w14:paraId="69F763E0" w14:textId="77777777" w:rsidR="0026191A" w:rsidRPr="007312BE" w:rsidRDefault="0026191A" w:rsidP="00F167B8">
            <w:pPr>
              <w:jc w:val="center"/>
              <w:rPr>
                <w:ins w:id="33" w:author="Sahil Shah" w:date="2018-04-13T18:36:00Z"/>
                <w:rFonts w:ascii="Calibri" w:hAnsi="Calibri" w:cs="Calibri"/>
                <w:color w:val="FFFFFF"/>
                <w:lang w:eastAsia="en-IN"/>
              </w:rPr>
            </w:pPr>
            <w:ins w:id="34" w:author="Sahil Shah" w:date="2018-04-13T18:36:00Z">
              <w:r w:rsidRPr="007312BE">
                <w:rPr>
                  <w:rFonts w:ascii="Calibri" w:hAnsi="Calibri" w:cs="Calibri"/>
                  <w:color w:val="FFFFFF"/>
                  <w:lang w:eastAsia="en-IN"/>
                </w:rPr>
                <w:t>Qualifier / Eliminator Winner</w:t>
              </w:r>
            </w:ins>
          </w:p>
        </w:tc>
        <w:tc>
          <w:tcPr>
            <w:tcW w:w="995" w:type="dxa"/>
            <w:tcBorders>
              <w:top w:val="single" w:sz="4" w:space="0" w:color="auto"/>
              <w:left w:val="nil"/>
              <w:bottom w:val="single" w:sz="4" w:space="0" w:color="auto"/>
              <w:right w:val="single" w:sz="4" w:space="0" w:color="auto"/>
            </w:tcBorders>
            <w:shd w:val="clear" w:color="000000" w:fill="000000"/>
            <w:hideMark/>
          </w:tcPr>
          <w:p w14:paraId="52BF7F36" w14:textId="77777777" w:rsidR="0026191A" w:rsidRPr="007312BE" w:rsidRDefault="0026191A" w:rsidP="00F167B8">
            <w:pPr>
              <w:jc w:val="center"/>
              <w:rPr>
                <w:ins w:id="35" w:author="Sahil Shah" w:date="2018-04-13T18:36:00Z"/>
                <w:rFonts w:ascii="Calibri" w:hAnsi="Calibri" w:cs="Calibri"/>
                <w:color w:val="FFFFFF"/>
                <w:lang w:eastAsia="en-IN"/>
              </w:rPr>
            </w:pPr>
            <w:ins w:id="36" w:author="Sahil Shah" w:date="2018-04-13T18:36:00Z">
              <w:r w:rsidRPr="007312BE">
                <w:rPr>
                  <w:rFonts w:ascii="Calibri" w:hAnsi="Calibri" w:cs="Calibri"/>
                  <w:color w:val="FFFFFF"/>
                  <w:lang w:eastAsia="en-IN"/>
                </w:rPr>
                <w:t>Final Winner</w:t>
              </w:r>
            </w:ins>
          </w:p>
        </w:tc>
        <w:tc>
          <w:tcPr>
            <w:tcW w:w="960" w:type="dxa"/>
            <w:tcBorders>
              <w:top w:val="single" w:sz="4" w:space="0" w:color="auto"/>
              <w:left w:val="nil"/>
              <w:bottom w:val="single" w:sz="4" w:space="0" w:color="auto"/>
              <w:right w:val="single" w:sz="4" w:space="0" w:color="auto"/>
            </w:tcBorders>
            <w:shd w:val="clear" w:color="000000" w:fill="000000"/>
            <w:hideMark/>
          </w:tcPr>
          <w:p w14:paraId="1780179B" w14:textId="77777777" w:rsidR="0026191A" w:rsidRPr="007312BE" w:rsidRDefault="0026191A" w:rsidP="00F167B8">
            <w:pPr>
              <w:jc w:val="center"/>
              <w:rPr>
                <w:ins w:id="37" w:author="Sahil Shah" w:date="2018-04-13T18:36:00Z"/>
                <w:rFonts w:ascii="Calibri" w:hAnsi="Calibri" w:cs="Calibri"/>
                <w:color w:val="FFFFFF"/>
                <w:lang w:eastAsia="en-IN"/>
              </w:rPr>
            </w:pPr>
            <w:ins w:id="38" w:author="Sahil Shah" w:date="2018-04-13T18:36:00Z">
              <w:r w:rsidRPr="007312BE">
                <w:rPr>
                  <w:rFonts w:ascii="Calibri" w:hAnsi="Calibri" w:cs="Calibri"/>
                  <w:color w:val="FFFFFF"/>
                  <w:lang w:eastAsia="en-IN"/>
                </w:rPr>
                <w:t>Others</w:t>
              </w:r>
            </w:ins>
          </w:p>
        </w:tc>
      </w:tr>
      <w:tr w:rsidR="0026191A" w:rsidRPr="007312BE" w14:paraId="1B06BC41" w14:textId="77777777" w:rsidTr="00F167B8">
        <w:trPr>
          <w:trHeight w:val="1152"/>
          <w:ins w:id="39" w:author="Sahil Shah" w:date="2018-04-13T18:36:00Z"/>
        </w:trPr>
        <w:tc>
          <w:tcPr>
            <w:tcW w:w="2122" w:type="dxa"/>
            <w:vMerge w:val="restart"/>
            <w:tcBorders>
              <w:top w:val="nil"/>
              <w:left w:val="single" w:sz="4" w:space="0" w:color="auto"/>
              <w:bottom w:val="single" w:sz="4" w:space="0" w:color="auto"/>
              <w:right w:val="single" w:sz="4" w:space="0" w:color="auto"/>
            </w:tcBorders>
            <w:shd w:val="clear" w:color="000000" w:fill="D9D9D9"/>
            <w:hideMark/>
          </w:tcPr>
          <w:p w14:paraId="7C575D24" w14:textId="77777777" w:rsidR="0026191A" w:rsidRPr="007312BE" w:rsidRDefault="0026191A" w:rsidP="00F167B8">
            <w:pPr>
              <w:jc w:val="center"/>
              <w:rPr>
                <w:ins w:id="40" w:author="Sahil Shah" w:date="2018-04-13T18:36:00Z"/>
                <w:rFonts w:ascii="Calibri" w:hAnsi="Calibri" w:cs="Calibri"/>
                <w:lang w:eastAsia="en-IN"/>
              </w:rPr>
            </w:pPr>
            <w:ins w:id="41" w:author="Sahil Shah" w:date="2018-04-13T18:36:00Z">
              <w:r w:rsidRPr="007312BE">
                <w:rPr>
                  <w:rFonts w:ascii="Calibri" w:hAnsi="Calibri" w:cs="Calibri"/>
                  <w:lang w:eastAsia="en-IN"/>
                </w:rPr>
                <w:t>Gold Prize</w:t>
              </w:r>
            </w:ins>
          </w:p>
        </w:tc>
        <w:tc>
          <w:tcPr>
            <w:tcW w:w="1134" w:type="dxa"/>
            <w:vMerge w:val="restart"/>
            <w:tcBorders>
              <w:top w:val="nil"/>
              <w:left w:val="single" w:sz="4" w:space="0" w:color="auto"/>
              <w:bottom w:val="single" w:sz="4" w:space="0" w:color="auto"/>
              <w:right w:val="single" w:sz="4" w:space="0" w:color="auto"/>
            </w:tcBorders>
            <w:shd w:val="clear" w:color="000000" w:fill="D9D9D9"/>
            <w:hideMark/>
          </w:tcPr>
          <w:p w14:paraId="3E9D3267" w14:textId="77777777" w:rsidR="0026191A" w:rsidRPr="007312BE" w:rsidRDefault="0026191A" w:rsidP="00F167B8">
            <w:pPr>
              <w:jc w:val="center"/>
              <w:rPr>
                <w:ins w:id="42" w:author="Sahil Shah" w:date="2018-04-13T18:36:00Z"/>
                <w:rFonts w:ascii="Calibri" w:hAnsi="Calibri" w:cs="Calibri"/>
                <w:lang w:eastAsia="en-IN"/>
              </w:rPr>
            </w:pPr>
            <w:ins w:id="43" w:author="Sahil Shah" w:date="2018-04-13T18:36:00Z">
              <w:r w:rsidRPr="007312BE">
                <w:rPr>
                  <w:rFonts w:ascii="Calibri" w:hAnsi="Calibri" w:cs="Calibri"/>
                  <w:lang w:eastAsia="en-IN"/>
                </w:rPr>
                <w:t>Sponsor Name</w:t>
              </w:r>
            </w:ins>
          </w:p>
        </w:tc>
        <w:tc>
          <w:tcPr>
            <w:tcW w:w="1984" w:type="dxa"/>
            <w:tcBorders>
              <w:top w:val="nil"/>
              <w:left w:val="nil"/>
              <w:bottom w:val="single" w:sz="4" w:space="0" w:color="auto"/>
              <w:right w:val="single" w:sz="4" w:space="0" w:color="auto"/>
            </w:tcBorders>
            <w:shd w:val="clear" w:color="000000" w:fill="D9D9D9"/>
            <w:hideMark/>
          </w:tcPr>
          <w:p w14:paraId="2FA36ADE" w14:textId="77777777" w:rsidR="0026191A" w:rsidRPr="007312BE" w:rsidRDefault="0026191A" w:rsidP="00F167B8">
            <w:pPr>
              <w:jc w:val="center"/>
              <w:rPr>
                <w:ins w:id="44" w:author="Sahil Shah" w:date="2018-04-13T18:36:00Z"/>
                <w:rFonts w:ascii="Calibri" w:hAnsi="Calibri" w:cs="Calibri"/>
                <w:lang w:eastAsia="en-IN"/>
              </w:rPr>
            </w:pPr>
            <w:ins w:id="45" w:author="Sahil Shah" w:date="2018-04-13T18:36:00Z">
              <w:r w:rsidRPr="007312BE">
                <w:rPr>
                  <w:rFonts w:ascii="Calibri" w:hAnsi="Calibri" w:cs="Calibri"/>
                  <w:lang w:eastAsia="en-IN"/>
                </w:rPr>
                <w:t xml:space="preserve">Per Match (56 matches excluding qualifiers, </w:t>
              </w:r>
              <w:proofErr w:type="spellStart"/>
              <w:r w:rsidRPr="007312BE">
                <w:rPr>
                  <w:rFonts w:ascii="Calibri" w:hAnsi="Calibri" w:cs="Calibri"/>
                  <w:lang w:eastAsia="en-IN"/>
                </w:rPr>
                <w:t>elminator</w:t>
              </w:r>
              <w:proofErr w:type="spellEnd"/>
              <w:r w:rsidRPr="007312BE">
                <w:rPr>
                  <w:rFonts w:ascii="Calibri" w:hAnsi="Calibri" w:cs="Calibri"/>
                  <w:lang w:eastAsia="en-IN"/>
                </w:rPr>
                <w:t xml:space="preserve"> and final)</w:t>
              </w:r>
            </w:ins>
          </w:p>
        </w:tc>
        <w:tc>
          <w:tcPr>
            <w:tcW w:w="1985" w:type="dxa"/>
            <w:tcBorders>
              <w:top w:val="nil"/>
              <w:left w:val="nil"/>
              <w:bottom w:val="single" w:sz="4" w:space="0" w:color="auto"/>
              <w:right w:val="single" w:sz="4" w:space="0" w:color="auto"/>
            </w:tcBorders>
            <w:shd w:val="clear" w:color="000000" w:fill="D9D9D9"/>
            <w:hideMark/>
          </w:tcPr>
          <w:p w14:paraId="2B478B22" w14:textId="77777777" w:rsidR="0026191A" w:rsidRPr="007312BE" w:rsidRDefault="0026191A" w:rsidP="00F167B8">
            <w:pPr>
              <w:jc w:val="center"/>
              <w:rPr>
                <w:ins w:id="46" w:author="Sahil Shah" w:date="2018-04-13T18:36:00Z"/>
                <w:rFonts w:ascii="Calibri" w:hAnsi="Calibri" w:cs="Calibri"/>
                <w:lang w:eastAsia="en-IN"/>
              </w:rPr>
            </w:pPr>
            <w:ins w:id="47" w:author="Sahil Shah" w:date="2018-04-13T18:36:00Z">
              <w:r w:rsidRPr="007312BE">
                <w:rPr>
                  <w:rFonts w:ascii="Calibri" w:hAnsi="Calibri" w:cs="Calibri"/>
                  <w:lang w:eastAsia="en-IN"/>
                </w:rPr>
                <w:t>Per qualifier / eliminator (2 qualifiers and 1 eliminator)</w:t>
              </w:r>
            </w:ins>
          </w:p>
        </w:tc>
        <w:tc>
          <w:tcPr>
            <w:tcW w:w="995" w:type="dxa"/>
            <w:tcBorders>
              <w:top w:val="nil"/>
              <w:left w:val="nil"/>
              <w:bottom w:val="single" w:sz="4" w:space="0" w:color="auto"/>
              <w:right w:val="single" w:sz="4" w:space="0" w:color="auto"/>
            </w:tcBorders>
            <w:shd w:val="clear" w:color="000000" w:fill="D9D9D9"/>
            <w:hideMark/>
          </w:tcPr>
          <w:p w14:paraId="72B171F0" w14:textId="77777777" w:rsidR="0026191A" w:rsidRPr="007312BE" w:rsidRDefault="0026191A" w:rsidP="00F167B8">
            <w:pPr>
              <w:jc w:val="center"/>
              <w:rPr>
                <w:ins w:id="48" w:author="Sahil Shah" w:date="2018-04-13T18:36:00Z"/>
                <w:rFonts w:ascii="Calibri" w:hAnsi="Calibri" w:cs="Calibri"/>
                <w:lang w:eastAsia="en-IN"/>
              </w:rPr>
            </w:pPr>
            <w:ins w:id="49" w:author="Sahil Shah" w:date="2018-04-13T18:36:00Z">
              <w:r w:rsidRPr="007312BE">
                <w:rPr>
                  <w:rFonts w:ascii="Calibri" w:hAnsi="Calibri" w:cs="Calibri"/>
                  <w:lang w:eastAsia="en-IN"/>
                </w:rPr>
                <w:t>Final</w:t>
              </w:r>
            </w:ins>
          </w:p>
        </w:tc>
        <w:tc>
          <w:tcPr>
            <w:tcW w:w="960" w:type="dxa"/>
            <w:tcBorders>
              <w:top w:val="nil"/>
              <w:left w:val="nil"/>
              <w:bottom w:val="single" w:sz="4" w:space="0" w:color="auto"/>
              <w:right w:val="single" w:sz="4" w:space="0" w:color="auto"/>
            </w:tcBorders>
            <w:shd w:val="clear" w:color="000000" w:fill="D9D9D9"/>
            <w:hideMark/>
          </w:tcPr>
          <w:p w14:paraId="1C6CF52F" w14:textId="77777777" w:rsidR="0026191A" w:rsidRPr="007312BE" w:rsidRDefault="0026191A" w:rsidP="00F167B8">
            <w:pPr>
              <w:jc w:val="center"/>
              <w:rPr>
                <w:ins w:id="50" w:author="Sahil Shah" w:date="2018-04-13T18:36:00Z"/>
                <w:rFonts w:ascii="Calibri" w:hAnsi="Calibri" w:cs="Calibri"/>
                <w:lang w:eastAsia="en-IN"/>
              </w:rPr>
            </w:pPr>
            <w:ins w:id="51" w:author="Sahil Shah" w:date="2018-04-13T18:36:00Z">
              <w:r w:rsidRPr="007312BE">
                <w:rPr>
                  <w:rFonts w:ascii="Calibri" w:hAnsi="Calibri" w:cs="Calibri"/>
                  <w:lang w:eastAsia="en-IN"/>
                </w:rPr>
                <w:t>PAPs who register</w:t>
              </w:r>
            </w:ins>
          </w:p>
        </w:tc>
      </w:tr>
      <w:tr w:rsidR="0026191A" w:rsidRPr="007312BE" w14:paraId="34664772" w14:textId="77777777" w:rsidTr="00F167B8">
        <w:trPr>
          <w:trHeight w:val="288"/>
          <w:ins w:id="52" w:author="Sahil Shah" w:date="2018-04-13T18:36:00Z"/>
        </w:trPr>
        <w:tc>
          <w:tcPr>
            <w:tcW w:w="2122" w:type="dxa"/>
            <w:vMerge/>
            <w:tcBorders>
              <w:top w:val="nil"/>
              <w:left w:val="single" w:sz="4" w:space="0" w:color="auto"/>
              <w:bottom w:val="single" w:sz="4" w:space="0" w:color="auto"/>
              <w:right w:val="single" w:sz="4" w:space="0" w:color="auto"/>
            </w:tcBorders>
            <w:vAlign w:val="center"/>
            <w:hideMark/>
          </w:tcPr>
          <w:p w14:paraId="6C70DB95" w14:textId="77777777" w:rsidR="0026191A" w:rsidRPr="007312BE" w:rsidRDefault="0026191A" w:rsidP="00F167B8">
            <w:pPr>
              <w:rPr>
                <w:ins w:id="53" w:author="Sahil Shah" w:date="2018-04-13T18:36:00Z"/>
                <w:rFonts w:ascii="Calibri" w:hAnsi="Calibri" w:cs="Calibri"/>
                <w:lang w:eastAsia="en-IN"/>
              </w:rPr>
            </w:pPr>
          </w:p>
        </w:tc>
        <w:tc>
          <w:tcPr>
            <w:tcW w:w="1134" w:type="dxa"/>
            <w:vMerge/>
            <w:tcBorders>
              <w:top w:val="nil"/>
              <w:left w:val="single" w:sz="4" w:space="0" w:color="auto"/>
              <w:bottom w:val="single" w:sz="4" w:space="0" w:color="auto"/>
              <w:right w:val="single" w:sz="4" w:space="0" w:color="auto"/>
            </w:tcBorders>
            <w:vAlign w:val="center"/>
            <w:hideMark/>
          </w:tcPr>
          <w:p w14:paraId="40A4D864" w14:textId="77777777" w:rsidR="0026191A" w:rsidRPr="007312BE" w:rsidRDefault="0026191A" w:rsidP="00F167B8">
            <w:pPr>
              <w:rPr>
                <w:ins w:id="54" w:author="Sahil Shah" w:date="2018-04-13T18:36:00Z"/>
                <w:rFonts w:ascii="Calibri" w:hAnsi="Calibri" w:cs="Calibri"/>
                <w:lang w:eastAsia="en-IN"/>
              </w:rPr>
            </w:pPr>
          </w:p>
        </w:tc>
        <w:tc>
          <w:tcPr>
            <w:tcW w:w="5924"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0F0E5883" w14:textId="77777777" w:rsidR="0026191A" w:rsidRPr="007312BE" w:rsidRDefault="0026191A" w:rsidP="00F167B8">
            <w:pPr>
              <w:jc w:val="center"/>
              <w:rPr>
                <w:ins w:id="55" w:author="Sahil Shah" w:date="2018-04-13T18:36:00Z"/>
                <w:rFonts w:ascii="Calibri" w:hAnsi="Calibri" w:cs="Calibri"/>
                <w:lang w:eastAsia="en-IN"/>
              </w:rPr>
            </w:pPr>
            <w:ins w:id="56" w:author="Sahil Shah" w:date="2018-04-13T18:36:00Z">
              <w:r w:rsidRPr="007312BE">
                <w:rPr>
                  <w:rFonts w:ascii="Calibri" w:hAnsi="Calibri" w:cs="Calibri"/>
                  <w:lang w:eastAsia="en-IN"/>
                </w:rPr>
                <w:t>Number of prizes</w:t>
              </w:r>
            </w:ins>
          </w:p>
        </w:tc>
      </w:tr>
      <w:tr w:rsidR="0026191A" w:rsidRPr="007312BE" w14:paraId="7C0515B7" w14:textId="77777777" w:rsidTr="00F167B8">
        <w:trPr>
          <w:trHeight w:val="576"/>
          <w:ins w:id="57"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52CFC08C" w14:textId="77777777" w:rsidR="0026191A" w:rsidRPr="007312BE" w:rsidRDefault="0026191A" w:rsidP="00F167B8">
            <w:pPr>
              <w:rPr>
                <w:ins w:id="58" w:author="Sahil Shah" w:date="2018-04-13T18:36:00Z"/>
                <w:rFonts w:ascii="Calibri" w:hAnsi="Calibri" w:cs="Calibri"/>
                <w:lang w:eastAsia="en-IN"/>
              </w:rPr>
            </w:pPr>
            <w:ins w:id="59" w:author="Sahil Shah" w:date="2018-04-13T18:36:00Z">
              <w:r>
                <w:rPr>
                  <w:rFonts w:ascii="Calibri" w:hAnsi="Calibri" w:cs="Calibri"/>
                  <w:lang w:eastAsia="en-IN"/>
                </w:rPr>
                <w:lastRenderedPageBreak/>
                <w:t>Theme Park Vouchers – Express</w:t>
              </w:r>
            </w:ins>
          </w:p>
        </w:tc>
        <w:tc>
          <w:tcPr>
            <w:tcW w:w="1134" w:type="dxa"/>
            <w:tcBorders>
              <w:top w:val="nil"/>
              <w:left w:val="nil"/>
              <w:bottom w:val="single" w:sz="4" w:space="0" w:color="auto"/>
              <w:right w:val="single" w:sz="4" w:space="0" w:color="auto"/>
            </w:tcBorders>
            <w:shd w:val="clear" w:color="auto" w:fill="auto"/>
            <w:vAlign w:val="center"/>
          </w:tcPr>
          <w:p w14:paraId="071A966D" w14:textId="77777777" w:rsidR="0026191A" w:rsidRPr="007312BE" w:rsidRDefault="0026191A" w:rsidP="00F167B8">
            <w:pPr>
              <w:rPr>
                <w:ins w:id="60" w:author="Sahil Shah" w:date="2018-04-13T18:36:00Z"/>
                <w:rFonts w:ascii="Calibri" w:hAnsi="Calibri" w:cs="Calibri"/>
                <w:lang w:eastAsia="en-IN"/>
              </w:rPr>
            </w:pPr>
            <w:proofErr w:type="spellStart"/>
            <w:ins w:id="61" w:author="Sahil Shah" w:date="2018-04-13T18:36:00Z">
              <w:r>
                <w:rPr>
                  <w:rFonts w:ascii="Calibri" w:hAnsi="Calibri" w:cs="Calibri"/>
                  <w:lang w:eastAsia="en-IN"/>
                </w:rPr>
                <w:t>Imagica</w:t>
              </w:r>
              <w:proofErr w:type="spellEnd"/>
            </w:ins>
          </w:p>
        </w:tc>
        <w:tc>
          <w:tcPr>
            <w:tcW w:w="1984" w:type="dxa"/>
            <w:tcBorders>
              <w:top w:val="nil"/>
              <w:left w:val="nil"/>
              <w:bottom w:val="single" w:sz="4" w:space="0" w:color="auto"/>
              <w:right w:val="single" w:sz="4" w:space="0" w:color="auto"/>
            </w:tcBorders>
            <w:shd w:val="clear" w:color="auto" w:fill="auto"/>
            <w:vAlign w:val="center"/>
          </w:tcPr>
          <w:p w14:paraId="220985BA" w14:textId="77777777" w:rsidR="0026191A" w:rsidRPr="007312BE" w:rsidRDefault="0026191A" w:rsidP="00F167B8">
            <w:pPr>
              <w:jc w:val="right"/>
              <w:rPr>
                <w:ins w:id="62" w:author="Sahil Shah" w:date="2018-04-13T18:36:00Z"/>
                <w:rFonts w:ascii="Calibri" w:hAnsi="Calibri" w:cs="Calibri"/>
                <w:lang w:eastAsia="en-IN"/>
              </w:rPr>
            </w:pPr>
            <w:ins w:id="63" w:author="Sahil Shah" w:date="2018-04-13T18:36:00Z">
              <w:r>
                <w:rPr>
                  <w:rFonts w:ascii="Calibri" w:hAnsi="Calibri" w:cs="Calibri"/>
                  <w:lang w:eastAsia="en-IN"/>
                </w:rPr>
                <w:t>10</w:t>
              </w:r>
            </w:ins>
          </w:p>
        </w:tc>
        <w:tc>
          <w:tcPr>
            <w:tcW w:w="1985" w:type="dxa"/>
            <w:tcBorders>
              <w:top w:val="nil"/>
              <w:left w:val="nil"/>
              <w:bottom w:val="single" w:sz="4" w:space="0" w:color="auto"/>
              <w:right w:val="single" w:sz="4" w:space="0" w:color="auto"/>
            </w:tcBorders>
            <w:shd w:val="clear" w:color="auto" w:fill="auto"/>
            <w:vAlign w:val="center"/>
          </w:tcPr>
          <w:p w14:paraId="625BF7E6" w14:textId="77777777" w:rsidR="0026191A" w:rsidRPr="007312BE" w:rsidRDefault="0026191A" w:rsidP="00F167B8">
            <w:pPr>
              <w:jc w:val="right"/>
              <w:rPr>
                <w:ins w:id="64" w:author="Sahil Shah" w:date="2018-04-13T18:36:00Z"/>
                <w:rFonts w:ascii="Calibri" w:hAnsi="Calibri" w:cs="Calibri"/>
                <w:lang w:eastAsia="en-IN"/>
              </w:rPr>
            </w:pPr>
            <w:ins w:id="65" w:author="Sahil Shah" w:date="2018-04-13T18:36:00Z">
              <w:r>
                <w:rPr>
                  <w:rFonts w:ascii="Calibri" w:hAnsi="Calibri" w:cs="Calibri"/>
                  <w:lang w:eastAsia="en-IN"/>
                </w:rPr>
                <w:t>10</w:t>
              </w:r>
            </w:ins>
          </w:p>
        </w:tc>
        <w:tc>
          <w:tcPr>
            <w:tcW w:w="995" w:type="dxa"/>
            <w:tcBorders>
              <w:top w:val="nil"/>
              <w:left w:val="nil"/>
              <w:bottom w:val="single" w:sz="4" w:space="0" w:color="auto"/>
              <w:right w:val="single" w:sz="4" w:space="0" w:color="auto"/>
            </w:tcBorders>
            <w:shd w:val="clear" w:color="auto" w:fill="auto"/>
            <w:vAlign w:val="center"/>
          </w:tcPr>
          <w:p w14:paraId="7D422FC2" w14:textId="77777777" w:rsidR="0026191A" w:rsidRPr="007312BE" w:rsidRDefault="0026191A" w:rsidP="00F167B8">
            <w:pPr>
              <w:jc w:val="right"/>
              <w:rPr>
                <w:ins w:id="66" w:author="Sahil Shah" w:date="2018-04-13T18:36:00Z"/>
                <w:rFonts w:ascii="Calibri" w:hAnsi="Calibri" w:cs="Calibri"/>
                <w:lang w:eastAsia="en-IN"/>
              </w:rPr>
            </w:pPr>
            <w:ins w:id="67" w:author="Sahil Shah" w:date="2018-04-13T18:36:00Z">
              <w:r>
                <w:rPr>
                  <w:rFonts w:ascii="Calibri" w:hAnsi="Calibri" w:cs="Calibri"/>
                  <w:lang w:eastAsia="en-IN"/>
                </w:rPr>
                <w:t>10</w:t>
              </w:r>
            </w:ins>
          </w:p>
        </w:tc>
        <w:tc>
          <w:tcPr>
            <w:tcW w:w="960" w:type="dxa"/>
            <w:tcBorders>
              <w:top w:val="nil"/>
              <w:left w:val="nil"/>
              <w:bottom w:val="single" w:sz="4" w:space="0" w:color="auto"/>
              <w:right w:val="single" w:sz="4" w:space="0" w:color="auto"/>
            </w:tcBorders>
            <w:shd w:val="clear" w:color="auto" w:fill="auto"/>
            <w:noWrap/>
            <w:vAlign w:val="bottom"/>
          </w:tcPr>
          <w:p w14:paraId="6F2F1352" w14:textId="77777777" w:rsidR="0026191A" w:rsidRPr="007312BE" w:rsidRDefault="0026191A" w:rsidP="00F167B8">
            <w:pPr>
              <w:rPr>
                <w:ins w:id="68" w:author="Sahil Shah" w:date="2018-04-13T18:36:00Z"/>
                <w:rFonts w:ascii="Calibri" w:hAnsi="Calibri" w:cs="Calibri"/>
                <w:lang w:eastAsia="en-IN"/>
              </w:rPr>
            </w:pPr>
          </w:p>
        </w:tc>
      </w:tr>
      <w:tr w:rsidR="0026191A" w:rsidRPr="007312BE" w14:paraId="56ACB74B" w14:textId="77777777" w:rsidTr="00F167B8">
        <w:trPr>
          <w:trHeight w:val="576"/>
          <w:ins w:id="69"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6A1F0118" w14:textId="77777777" w:rsidR="0026191A" w:rsidRPr="007312BE" w:rsidRDefault="0026191A" w:rsidP="00F167B8">
            <w:pPr>
              <w:rPr>
                <w:ins w:id="70" w:author="Sahil Shah" w:date="2018-04-13T18:36:00Z"/>
                <w:rFonts w:ascii="Calibri" w:hAnsi="Calibri" w:cs="Calibri"/>
                <w:lang w:eastAsia="en-IN"/>
              </w:rPr>
            </w:pPr>
            <w:ins w:id="71" w:author="Sahil Shah" w:date="2018-04-13T18:36:00Z">
              <w:r>
                <w:rPr>
                  <w:rFonts w:ascii="Calibri" w:hAnsi="Calibri" w:cs="Calibri"/>
                  <w:lang w:eastAsia="en-IN"/>
                </w:rPr>
                <w:t>Theme Park Vouchers</w:t>
              </w:r>
            </w:ins>
          </w:p>
        </w:tc>
        <w:tc>
          <w:tcPr>
            <w:tcW w:w="1134" w:type="dxa"/>
            <w:tcBorders>
              <w:top w:val="nil"/>
              <w:left w:val="nil"/>
              <w:bottom w:val="single" w:sz="4" w:space="0" w:color="auto"/>
              <w:right w:val="single" w:sz="4" w:space="0" w:color="auto"/>
            </w:tcBorders>
            <w:shd w:val="clear" w:color="auto" w:fill="auto"/>
            <w:vAlign w:val="center"/>
          </w:tcPr>
          <w:p w14:paraId="4279DA0C" w14:textId="77777777" w:rsidR="0026191A" w:rsidRPr="007312BE" w:rsidRDefault="0026191A" w:rsidP="00F167B8">
            <w:pPr>
              <w:rPr>
                <w:ins w:id="72" w:author="Sahil Shah" w:date="2018-04-13T18:36:00Z"/>
                <w:rFonts w:ascii="Calibri" w:hAnsi="Calibri" w:cs="Calibri"/>
                <w:lang w:eastAsia="en-IN"/>
              </w:rPr>
            </w:pPr>
            <w:proofErr w:type="spellStart"/>
            <w:ins w:id="73" w:author="Sahil Shah" w:date="2018-04-13T18:36:00Z">
              <w:r>
                <w:rPr>
                  <w:rFonts w:ascii="Calibri" w:hAnsi="Calibri" w:cs="Calibri"/>
                  <w:lang w:eastAsia="en-IN"/>
                </w:rPr>
                <w:t>Imagica</w:t>
              </w:r>
              <w:proofErr w:type="spellEnd"/>
            </w:ins>
          </w:p>
        </w:tc>
        <w:tc>
          <w:tcPr>
            <w:tcW w:w="1984" w:type="dxa"/>
            <w:tcBorders>
              <w:top w:val="nil"/>
              <w:left w:val="nil"/>
              <w:bottom w:val="single" w:sz="4" w:space="0" w:color="auto"/>
              <w:right w:val="single" w:sz="4" w:space="0" w:color="auto"/>
            </w:tcBorders>
            <w:shd w:val="clear" w:color="auto" w:fill="auto"/>
            <w:vAlign w:val="center"/>
          </w:tcPr>
          <w:p w14:paraId="57AEE084" w14:textId="77777777" w:rsidR="0026191A" w:rsidRPr="007312BE" w:rsidRDefault="0026191A" w:rsidP="00F167B8">
            <w:pPr>
              <w:jc w:val="right"/>
              <w:rPr>
                <w:ins w:id="74" w:author="Sahil Shah" w:date="2018-04-13T18:36:00Z"/>
                <w:rFonts w:ascii="Calibri" w:hAnsi="Calibri" w:cs="Calibri"/>
                <w:lang w:eastAsia="en-IN"/>
              </w:rPr>
            </w:pPr>
            <w:ins w:id="75" w:author="Sahil Shah" w:date="2018-04-13T18:36:00Z">
              <w:r>
                <w:rPr>
                  <w:rFonts w:ascii="Calibri" w:hAnsi="Calibri" w:cs="Calibri"/>
                  <w:lang w:eastAsia="en-IN"/>
                </w:rPr>
                <w:t>39</w:t>
              </w:r>
            </w:ins>
          </w:p>
        </w:tc>
        <w:tc>
          <w:tcPr>
            <w:tcW w:w="1985" w:type="dxa"/>
            <w:tcBorders>
              <w:top w:val="nil"/>
              <w:left w:val="nil"/>
              <w:bottom w:val="single" w:sz="4" w:space="0" w:color="auto"/>
              <w:right w:val="single" w:sz="4" w:space="0" w:color="auto"/>
            </w:tcBorders>
            <w:shd w:val="clear" w:color="auto" w:fill="auto"/>
            <w:vAlign w:val="center"/>
          </w:tcPr>
          <w:p w14:paraId="6AE7FFD7" w14:textId="77777777" w:rsidR="0026191A" w:rsidRPr="007312BE" w:rsidRDefault="0026191A" w:rsidP="00F167B8">
            <w:pPr>
              <w:jc w:val="right"/>
              <w:rPr>
                <w:ins w:id="76" w:author="Sahil Shah" w:date="2018-04-13T18:36:00Z"/>
                <w:rFonts w:ascii="Calibri" w:hAnsi="Calibri" w:cs="Calibri"/>
                <w:lang w:eastAsia="en-IN"/>
              </w:rPr>
            </w:pPr>
            <w:ins w:id="77" w:author="Sahil Shah" w:date="2018-04-13T18:36:00Z">
              <w:r>
                <w:rPr>
                  <w:rFonts w:ascii="Calibri" w:hAnsi="Calibri" w:cs="Calibri"/>
                  <w:lang w:eastAsia="en-IN"/>
                </w:rPr>
                <w:t>39</w:t>
              </w:r>
            </w:ins>
          </w:p>
        </w:tc>
        <w:tc>
          <w:tcPr>
            <w:tcW w:w="995" w:type="dxa"/>
            <w:tcBorders>
              <w:top w:val="nil"/>
              <w:left w:val="nil"/>
              <w:bottom w:val="single" w:sz="4" w:space="0" w:color="auto"/>
              <w:right w:val="single" w:sz="4" w:space="0" w:color="auto"/>
            </w:tcBorders>
            <w:shd w:val="clear" w:color="auto" w:fill="auto"/>
            <w:vAlign w:val="center"/>
          </w:tcPr>
          <w:p w14:paraId="614EDDC7" w14:textId="77777777" w:rsidR="0026191A" w:rsidRPr="007312BE" w:rsidRDefault="0026191A" w:rsidP="00F167B8">
            <w:pPr>
              <w:jc w:val="right"/>
              <w:rPr>
                <w:ins w:id="78" w:author="Sahil Shah" w:date="2018-04-13T18:36:00Z"/>
                <w:rFonts w:ascii="Calibri" w:hAnsi="Calibri" w:cs="Calibri"/>
                <w:lang w:eastAsia="en-IN"/>
              </w:rPr>
            </w:pPr>
            <w:ins w:id="79" w:author="Sahil Shah" w:date="2018-04-13T18:36:00Z">
              <w:r>
                <w:rPr>
                  <w:rFonts w:ascii="Calibri" w:hAnsi="Calibri" w:cs="Calibri"/>
                  <w:lang w:eastAsia="en-IN"/>
                </w:rPr>
                <w:t>39</w:t>
              </w:r>
            </w:ins>
          </w:p>
        </w:tc>
        <w:tc>
          <w:tcPr>
            <w:tcW w:w="960" w:type="dxa"/>
            <w:tcBorders>
              <w:top w:val="nil"/>
              <w:left w:val="nil"/>
              <w:bottom w:val="single" w:sz="4" w:space="0" w:color="auto"/>
              <w:right w:val="single" w:sz="4" w:space="0" w:color="auto"/>
            </w:tcBorders>
            <w:shd w:val="clear" w:color="auto" w:fill="auto"/>
            <w:noWrap/>
            <w:vAlign w:val="bottom"/>
          </w:tcPr>
          <w:p w14:paraId="299F131B" w14:textId="77777777" w:rsidR="0026191A" w:rsidRPr="007312BE" w:rsidRDefault="0026191A" w:rsidP="00F167B8">
            <w:pPr>
              <w:rPr>
                <w:ins w:id="80" w:author="Sahil Shah" w:date="2018-04-13T18:36:00Z"/>
                <w:rFonts w:ascii="Calibri" w:hAnsi="Calibri" w:cs="Calibri"/>
                <w:lang w:eastAsia="en-IN"/>
              </w:rPr>
            </w:pPr>
          </w:p>
        </w:tc>
      </w:tr>
      <w:tr w:rsidR="0026191A" w:rsidRPr="007312BE" w14:paraId="21D0B971" w14:textId="77777777" w:rsidTr="00F167B8">
        <w:trPr>
          <w:trHeight w:val="576"/>
          <w:ins w:id="81"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3B0092D6" w14:textId="77777777" w:rsidR="0026191A" w:rsidRPr="007312BE" w:rsidRDefault="0026191A" w:rsidP="00F167B8">
            <w:pPr>
              <w:rPr>
                <w:ins w:id="82" w:author="Sahil Shah" w:date="2018-04-13T18:36:00Z"/>
                <w:rFonts w:ascii="Calibri" w:hAnsi="Calibri" w:cs="Calibri"/>
                <w:lang w:eastAsia="en-IN"/>
              </w:rPr>
            </w:pPr>
            <w:ins w:id="83" w:author="Sahil Shah" w:date="2018-04-13T18:36:00Z">
              <w:r>
                <w:rPr>
                  <w:rFonts w:ascii="Calibri" w:hAnsi="Calibri" w:cs="Calibri"/>
                  <w:lang w:eastAsia="en-IN"/>
                </w:rPr>
                <w:t>INR 1,000 Vouchers</w:t>
              </w:r>
            </w:ins>
          </w:p>
        </w:tc>
        <w:tc>
          <w:tcPr>
            <w:tcW w:w="1134" w:type="dxa"/>
            <w:tcBorders>
              <w:top w:val="nil"/>
              <w:left w:val="nil"/>
              <w:bottom w:val="single" w:sz="4" w:space="0" w:color="auto"/>
              <w:right w:val="single" w:sz="4" w:space="0" w:color="auto"/>
            </w:tcBorders>
            <w:shd w:val="clear" w:color="auto" w:fill="auto"/>
            <w:vAlign w:val="center"/>
          </w:tcPr>
          <w:p w14:paraId="200DE65F" w14:textId="77777777" w:rsidR="0026191A" w:rsidRPr="007312BE" w:rsidRDefault="0026191A" w:rsidP="00F167B8">
            <w:pPr>
              <w:rPr>
                <w:ins w:id="84" w:author="Sahil Shah" w:date="2018-04-13T18:36:00Z"/>
                <w:rFonts w:ascii="Calibri" w:hAnsi="Calibri" w:cs="Calibri"/>
                <w:lang w:eastAsia="en-IN"/>
              </w:rPr>
            </w:pPr>
            <w:ins w:id="85" w:author="Sahil Shah" w:date="2018-04-13T18:36:00Z">
              <w:r>
                <w:rPr>
                  <w:rFonts w:ascii="Calibri" w:hAnsi="Calibri" w:cs="Calibri"/>
                  <w:lang w:eastAsia="en-IN"/>
                </w:rPr>
                <w:t>VLCC</w:t>
              </w:r>
            </w:ins>
          </w:p>
        </w:tc>
        <w:tc>
          <w:tcPr>
            <w:tcW w:w="1984" w:type="dxa"/>
            <w:tcBorders>
              <w:top w:val="nil"/>
              <w:left w:val="nil"/>
              <w:bottom w:val="single" w:sz="4" w:space="0" w:color="auto"/>
              <w:right w:val="single" w:sz="4" w:space="0" w:color="auto"/>
            </w:tcBorders>
            <w:shd w:val="clear" w:color="auto" w:fill="auto"/>
            <w:vAlign w:val="center"/>
          </w:tcPr>
          <w:p w14:paraId="504BA10E" w14:textId="77777777" w:rsidR="0026191A" w:rsidRPr="007312BE" w:rsidRDefault="0026191A" w:rsidP="00F167B8">
            <w:pPr>
              <w:jc w:val="right"/>
              <w:rPr>
                <w:ins w:id="86" w:author="Sahil Shah" w:date="2018-04-13T18:36:00Z"/>
                <w:rFonts w:ascii="Calibri" w:hAnsi="Calibri" w:cs="Calibri"/>
                <w:lang w:eastAsia="en-IN"/>
              </w:rPr>
            </w:pPr>
            <w:ins w:id="87" w:author="Sahil Shah" w:date="2018-04-13T18:36:00Z">
              <w:r>
                <w:rPr>
                  <w:rFonts w:ascii="Calibri" w:hAnsi="Calibri" w:cs="Calibri"/>
                  <w:lang w:eastAsia="en-IN"/>
                </w:rPr>
                <w:t>150</w:t>
              </w:r>
            </w:ins>
          </w:p>
        </w:tc>
        <w:tc>
          <w:tcPr>
            <w:tcW w:w="1985" w:type="dxa"/>
            <w:tcBorders>
              <w:top w:val="nil"/>
              <w:left w:val="nil"/>
              <w:bottom w:val="single" w:sz="4" w:space="0" w:color="auto"/>
              <w:right w:val="single" w:sz="4" w:space="0" w:color="auto"/>
            </w:tcBorders>
            <w:shd w:val="clear" w:color="auto" w:fill="auto"/>
            <w:vAlign w:val="center"/>
          </w:tcPr>
          <w:p w14:paraId="006E6810" w14:textId="77777777" w:rsidR="0026191A" w:rsidRPr="007312BE" w:rsidRDefault="0026191A" w:rsidP="00F167B8">
            <w:pPr>
              <w:jc w:val="right"/>
              <w:rPr>
                <w:ins w:id="88" w:author="Sahil Shah" w:date="2018-04-13T18:36:00Z"/>
                <w:rFonts w:ascii="Calibri" w:hAnsi="Calibri" w:cs="Calibri"/>
                <w:lang w:eastAsia="en-IN"/>
              </w:rPr>
            </w:pPr>
            <w:ins w:id="89" w:author="Sahil Shah" w:date="2018-04-13T18:36:00Z">
              <w:r>
                <w:rPr>
                  <w:rFonts w:ascii="Calibri" w:hAnsi="Calibri" w:cs="Calibri"/>
                  <w:lang w:eastAsia="en-IN"/>
                </w:rPr>
                <w:t>150</w:t>
              </w:r>
            </w:ins>
          </w:p>
        </w:tc>
        <w:tc>
          <w:tcPr>
            <w:tcW w:w="995" w:type="dxa"/>
            <w:tcBorders>
              <w:top w:val="nil"/>
              <w:left w:val="nil"/>
              <w:bottom w:val="single" w:sz="4" w:space="0" w:color="auto"/>
              <w:right w:val="single" w:sz="4" w:space="0" w:color="auto"/>
            </w:tcBorders>
            <w:shd w:val="clear" w:color="auto" w:fill="auto"/>
            <w:vAlign w:val="center"/>
          </w:tcPr>
          <w:p w14:paraId="269AD65A" w14:textId="77777777" w:rsidR="0026191A" w:rsidRPr="007312BE" w:rsidRDefault="0026191A" w:rsidP="00F167B8">
            <w:pPr>
              <w:jc w:val="right"/>
              <w:rPr>
                <w:ins w:id="90" w:author="Sahil Shah" w:date="2018-04-13T18:36:00Z"/>
                <w:rFonts w:ascii="Calibri" w:hAnsi="Calibri" w:cs="Calibri"/>
                <w:lang w:eastAsia="en-IN"/>
              </w:rPr>
            </w:pPr>
            <w:ins w:id="91" w:author="Sahil Shah" w:date="2018-04-13T18:36:00Z">
              <w:r>
                <w:rPr>
                  <w:rFonts w:ascii="Calibri" w:hAnsi="Calibri" w:cs="Calibri"/>
                  <w:lang w:eastAsia="en-IN"/>
                </w:rPr>
                <w:t>150</w:t>
              </w:r>
            </w:ins>
          </w:p>
        </w:tc>
        <w:tc>
          <w:tcPr>
            <w:tcW w:w="960" w:type="dxa"/>
            <w:tcBorders>
              <w:top w:val="nil"/>
              <w:left w:val="nil"/>
              <w:bottom w:val="single" w:sz="4" w:space="0" w:color="auto"/>
              <w:right w:val="single" w:sz="4" w:space="0" w:color="auto"/>
            </w:tcBorders>
            <w:shd w:val="clear" w:color="auto" w:fill="auto"/>
            <w:noWrap/>
            <w:vAlign w:val="bottom"/>
          </w:tcPr>
          <w:p w14:paraId="1D1DF871" w14:textId="77777777" w:rsidR="0026191A" w:rsidRPr="007312BE" w:rsidRDefault="0026191A" w:rsidP="00F167B8">
            <w:pPr>
              <w:rPr>
                <w:ins w:id="92" w:author="Sahil Shah" w:date="2018-04-13T18:36:00Z"/>
                <w:rFonts w:ascii="Calibri" w:hAnsi="Calibri" w:cs="Calibri"/>
                <w:lang w:eastAsia="en-IN"/>
              </w:rPr>
            </w:pPr>
          </w:p>
        </w:tc>
      </w:tr>
      <w:tr w:rsidR="0026191A" w:rsidRPr="007312BE" w14:paraId="6F0C43C7" w14:textId="77777777" w:rsidTr="00F167B8">
        <w:trPr>
          <w:trHeight w:val="576"/>
          <w:ins w:id="93"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5F66F097" w14:textId="77777777" w:rsidR="0026191A" w:rsidRPr="007312BE" w:rsidRDefault="0026191A" w:rsidP="00F167B8">
            <w:pPr>
              <w:rPr>
                <w:ins w:id="94" w:author="Sahil Shah" w:date="2018-04-13T18:36:00Z"/>
                <w:rFonts w:ascii="Calibri" w:hAnsi="Calibri" w:cs="Calibri"/>
                <w:lang w:eastAsia="en-IN"/>
              </w:rPr>
            </w:pPr>
            <w:ins w:id="95" w:author="Sahil Shah" w:date="2018-04-13T18:36:00Z">
              <w:r>
                <w:rPr>
                  <w:rFonts w:ascii="Calibri" w:hAnsi="Calibri" w:cs="Calibri"/>
                  <w:lang w:eastAsia="en-IN"/>
                </w:rPr>
                <w:t>INR 1,000 Vouchers</w:t>
              </w:r>
            </w:ins>
          </w:p>
        </w:tc>
        <w:tc>
          <w:tcPr>
            <w:tcW w:w="1134" w:type="dxa"/>
            <w:tcBorders>
              <w:top w:val="nil"/>
              <w:left w:val="nil"/>
              <w:bottom w:val="single" w:sz="4" w:space="0" w:color="auto"/>
              <w:right w:val="single" w:sz="4" w:space="0" w:color="auto"/>
            </w:tcBorders>
            <w:shd w:val="clear" w:color="auto" w:fill="auto"/>
            <w:vAlign w:val="center"/>
          </w:tcPr>
          <w:p w14:paraId="0B28AC75" w14:textId="77777777" w:rsidR="0026191A" w:rsidRPr="007312BE" w:rsidRDefault="0026191A" w:rsidP="00F167B8">
            <w:pPr>
              <w:rPr>
                <w:ins w:id="96" w:author="Sahil Shah" w:date="2018-04-13T18:36:00Z"/>
                <w:rFonts w:ascii="Calibri" w:hAnsi="Calibri" w:cs="Calibri"/>
                <w:lang w:eastAsia="en-IN"/>
              </w:rPr>
            </w:pPr>
            <w:ins w:id="97" w:author="Sahil Shah" w:date="2018-04-13T18:36:00Z">
              <w:r>
                <w:rPr>
                  <w:rFonts w:ascii="Calibri" w:hAnsi="Calibri" w:cs="Calibri"/>
                  <w:lang w:eastAsia="en-IN"/>
                </w:rPr>
                <w:t>OYO</w:t>
              </w:r>
            </w:ins>
          </w:p>
        </w:tc>
        <w:tc>
          <w:tcPr>
            <w:tcW w:w="1984" w:type="dxa"/>
            <w:tcBorders>
              <w:top w:val="nil"/>
              <w:left w:val="nil"/>
              <w:bottom w:val="single" w:sz="4" w:space="0" w:color="auto"/>
              <w:right w:val="single" w:sz="4" w:space="0" w:color="auto"/>
            </w:tcBorders>
            <w:shd w:val="clear" w:color="auto" w:fill="auto"/>
            <w:vAlign w:val="center"/>
          </w:tcPr>
          <w:p w14:paraId="326CCD56" w14:textId="77777777" w:rsidR="0026191A" w:rsidRPr="007312BE" w:rsidRDefault="0026191A" w:rsidP="00F167B8">
            <w:pPr>
              <w:jc w:val="right"/>
              <w:rPr>
                <w:ins w:id="98" w:author="Sahil Shah" w:date="2018-04-13T18:36:00Z"/>
                <w:rFonts w:ascii="Calibri" w:hAnsi="Calibri" w:cs="Calibri"/>
                <w:lang w:eastAsia="en-IN"/>
              </w:rPr>
            </w:pPr>
            <w:ins w:id="99" w:author="Sahil Shah" w:date="2018-04-13T18:36:00Z">
              <w:r>
                <w:rPr>
                  <w:rFonts w:ascii="Calibri" w:hAnsi="Calibri" w:cs="Calibri"/>
                  <w:lang w:eastAsia="en-IN"/>
                </w:rPr>
                <w:t>5</w:t>
              </w:r>
            </w:ins>
          </w:p>
        </w:tc>
        <w:tc>
          <w:tcPr>
            <w:tcW w:w="1985" w:type="dxa"/>
            <w:tcBorders>
              <w:top w:val="nil"/>
              <w:left w:val="nil"/>
              <w:bottom w:val="single" w:sz="4" w:space="0" w:color="auto"/>
              <w:right w:val="single" w:sz="4" w:space="0" w:color="auto"/>
            </w:tcBorders>
            <w:shd w:val="clear" w:color="auto" w:fill="auto"/>
            <w:vAlign w:val="center"/>
          </w:tcPr>
          <w:p w14:paraId="130E2500" w14:textId="77777777" w:rsidR="0026191A" w:rsidRPr="007312BE" w:rsidRDefault="0026191A" w:rsidP="00F167B8">
            <w:pPr>
              <w:jc w:val="right"/>
              <w:rPr>
                <w:ins w:id="100" w:author="Sahil Shah" w:date="2018-04-13T18:36:00Z"/>
                <w:rFonts w:ascii="Calibri" w:hAnsi="Calibri" w:cs="Calibri"/>
                <w:lang w:eastAsia="en-IN"/>
              </w:rPr>
            </w:pPr>
            <w:ins w:id="101" w:author="Sahil Shah" w:date="2018-04-13T18:36:00Z">
              <w:r>
                <w:rPr>
                  <w:rFonts w:ascii="Calibri" w:hAnsi="Calibri" w:cs="Calibri"/>
                  <w:lang w:eastAsia="en-IN"/>
                </w:rPr>
                <w:t>5</w:t>
              </w:r>
            </w:ins>
          </w:p>
        </w:tc>
        <w:tc>
          <w:tcPr>
            <w:tcW w:w="995" w:type="dxa"/>
            <w:tcBorders>
              <w:top w:val="nil"/>
              <w:left w:val="nil"/>
              <w:bottom w:val="single" w:sz="4" w:space="0" w:color="auto"/>
              <w:right w:val="single" w:sz="4" w:space="0" w:color="auto"/>
            </w:tcBorders>
            <w:shd w:val="clear" w:color="auto" w:fill="auto"/>
            <w:vAlign w:val="center"/>
          </w:tcPr>
          <w:p w14:paraId="20AE32CA" w14:textId="77777777" w:rsidR="0026191A" w:rsidRPr="007312BE" w:rsidRDefault="0026191A" w:rsidP="00F167B8">
            <w:pPr>
              <w:jc w:val="right"/>
              <w:rPr>
                <w:ins w:id="102" w:author="Sahil Shah" w:date="2018-04-13T18:36:00Z"/>
                <w:rFonts w:ascii="Calibri" w:hAnsi="Calibri" w:cs="Calibri"/>
                <w:lang w:eastAsia="en-IN"/>
              </w:rPr>
            </w:pPr>
            <w:ins w:id="103" w:author="Sahil Shah" w:date="2018-04-13T18:36:00Z">
              <w:r>
                <w:rPr>
                  <w:rFonts w:ascii="Calibri" w:hAnsi="Calibri" w:cs="Calibri"/>
                  <w:lang w:eastAsia="en-IN"/>
                </w:rPr>
                <w:t>5</w:t>
              </w:r>
            </w:ins>
          </w:p>
        </w:tc>
        <w:tc>
          <w:tcPr>
            <w:tcW w:w="960" w:type="dxa"/>
            <w:tcBorders>
              <w:top w:val="nil"/>
              <w:left w:val="nil"/>
              <w:bottom w:val="single" w:sz="4" w:space="0" w:color="auto"/>
              <w:right w:val="single" w:sz="4" w:space="0" w:color="auto"/>
            </w:tcBorders>
            <w:shd w:val="clear" w:color="auto" w:fill="auto"/>
            <w:noWrap/>
            <w:vAlign w:val="bottom"/>
          </w:tcPr>
          <w:p w14:paraId="55DF354A" w14:textId="77777777" w:rsidR="0026191A" w:rsidRPr="007312BE" w:rsidRDefault="0026191A" w:rsidP="00F167B8">
            <w:pPr>
              <w:rPr>
                <w:ins w:id="104" w:author="Sahil Shah" w:date="2018-04-13T18:36:00Z"/>
                <w:rFonts w:ascii="Calibri" w:hAnsi="Calibri" w:cs="Calibri"/>
                <w:lang w:eastAsia="en-IN"/>
              </w:rPr>
            </w:pPr>
          </w:p>
        </w:tc>
      </w:tr>
      <w:tr w:rsidR="0026191A" w:rsidRPr="007312BE" w14:paraId="28F065F5" w14:textId="77777777" w:rsidTr="00F167B8">
        <w:trPr>
          <w:trHeight w:val="576"/>
          <w:ins w:id="105"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449118B6" w14:textId="77777777" w:rsidR="0026191A" w:rsidRPr="007312BE" w:rsidRDefault="0026191A" w:rsidP="00F167B8">
            <w:pPr>
              <w:rPr>
                <w:ins w:id="106" w:author="Sahil Shah" w:date="2018-04-13T18:36:00Z"/>
                <w:rFonts w:ascii="Calibri" w:hAnsi="Calibri" w:cs="Calibri"/>
                <w:lang w:eastAsia="en-IN"/>
              </w:rPr>
            </w:pPr>
            <w:ins w:id="107" w:author="Sahil Shah" w:date="2018-04-13T18:36:00Z">
              <w:r>
                <w:rPr>
                  <w:rFonts w:ascii="Calibri" w:hAnsi="Calibri" w:cs="Calibri"/>
                  <w:lang w:eastAsia="en-IN"/>
                </w:rPr>
                <w:t>INR 500 Vouchers</w:t>
              </w:r>
            </w:ins>
          </w:p>
        </w:tc>
        <w:tc>
          <w:tcPr>
            <w:tcW w:w="1134" w:type="dxa"/>
            <w:tcBorders>
              <w:top w:val="nil"/>
              <w:left w:val="nil"/>
              <w:bottom w:val="single" w:sz="4" w:space="0" w:color="auto"/>
              <w:right w:val="single" w:sz="4" w:space="0" w:color="auto"/>
            </w:tcBorders>
            <w:shd w:val="clear" w:color="auto" w:fill="auto"/>
            <w:vAlign w:val="center"/>
          </w:tcPr>
          <w:p w14:paraId="0D6DDBDB" w14:textId="77777777" w:rsidR="0026191A" w:rsidRPr="007312BE" w:rsidRDefault="0026191A" w:rsidP="00F167B8">
            <w:pPr>
              <w:rPr>
                <w:ins w:id="108" w:author="Sahil Shah" w:date="2018-04-13T18:36:00Z"/>
                <w:rFonts w:ascii="Calibri" w:hAnsi="Calibri" w:cs="Calibri"/>
                <w:lang w:eastAsia="en-IN"/>
              </w:rPr>
            </w:pPr>
            <w:ins w:id="109" w:author="Sahil Shah" w:date="2018-04-13T18:36:00Z">
              <w:r>
                <w:rPr>
                  <w:rFonts w:ascii="Calibri" w:hAnsi="Calibri" w:cs="Calibri"/>
                  <w:lang w:eastAsia="en-IN"/>
                </w:rPr>
                <w:t>Pizza Hut</w:t>
              </w:r>
            </w:ins>
          </w:p>
        </w:tc>
        <w:tc>
          <w:tcPr>
            <w:tcW w:w="1984" w:type="dxa"/>
            <w:tcBorders>
              <w:top w:val="nil"/>
              <w:left w:val="nil"/>
              <w:bottom w:val="single" w:sz="4" w:space="0" w:color="auto"/>
              <w:right w:val="single" w:sz="4" w:space="0" w:color="auto"/>
            </w:tcBorders>
            <w:shd w:val="clear" w:color="auto" w:fill="auto"/>
            <w:vAlign w:val="center"/>
          </w:tcPr>
          <w:p w14:paraId="4A981CF3" w14:textId="77777777" w:rsidR="0026191A" w:rsidRPr="007312BE" w:rsidRDefault="0026191A" w:rsidP="00F167B8">
            <w:pPr>
              <w:jc w:val="right"/>
              <w:rPr>
                <w:ins w:id="110" w:author="Sahil Shah" w:date="2018-04-13T18:36:00Z"/>
                <w:rFonts w:ascii="Calibri" w:hAnsi="Calibri" w:cs="Calibri"/>
                <w:lang w:eastAsia="en-IN"/>
              </w:rPr>
            </w:pPr>
            <w:ins w:id="111" w:author="Sahil Shah" w:date="2018-04-13T18:36:00Z">
              <w:r>
                <w:rPr>
                  <w:rFonts w:ascii="Calibri" w:hAnsi="Calibri" w:cs="Calibri"/>
                  <w:lang w:eastAsia="en-IN"/>
                </w:rPr>
                <w:t>300</w:t>
              </w:r>
            </w:ins>
          </w:p>
        </w:tc>
        <w:tc>
          <w:tcPr>
            <w:tcW w:w="1985" w:type="dxa"/>
            <w:tcBorders>
              <w:top w:val="nil"/>
              <w:left w:val="nil"/>
              <w:bottom w:val="single" w:sz="4" w:space="0" w:color="auto"/>
              <w:right w:val="single" w:sz="4" w:space="0" w:color="auto"/>
            </w:tcBorders>
            <w:shd w:val="clear" w:color="auto" w:fill="auto"/>
            <w:vAlign w:val="center"/>
          </w:tcPr>
          <w:p w14:paraId="489B7F8D" w14:textId="77777777" w:rsidR="0026191A" w:rsidRPr="007312BE" w:rsidRDefault="0026191A" w:rsidP="00F167B8">
            <w:pPr>
              <w:jc w:val="right"/>
              <w:rPr>
                <w:ins w:id="112" w:author="Sahil Shah" w:date="2018-04-13T18:36:00Z"/>
                <w:rFonts w:ascii="Calibri" w:hAnsi="Calibri" w:cs="Calibri"/>
                <w:lang w:eastAsia="en-IN"/>
              </w:rPr>
            </w:pPr>
            <w:ins w:id="113" w:author="Sahil Shah" w:date="2018-04-13T18:36:00Z">
              <w:r>
                <w:rPr>
                  <w:rFonts w:ascii="Calibri" w:hAnsi="Calibri" w:cs="Calibri"/>
                  <w:lang w:eastAsia="en-IN"/>
                </w:rPr>
                <w:t>800</w:t>
              </w:r>
            </w:ins>
          </w:p>
        </w:tc>
        <w:tc>
          <w:tcPr>
            <w:tcW w:w="995" w:type="dxa"/>
            <w:tcBorders>
              <w:top w:val="nil"/>
              <w:left w:val="nil"/>
              <w:bottom w:val="single" w:sz="4" w:space="0" w:color="auto"/>
              <w:right w:val="single" w:sz="4" w:space="0" w:color="auto"/>
            </w:tcBorders>
            <w:shd w:val="clear" w:color="auto" w:fill="auto"/>
            <w:vAlign w:val="center"/>
          </w:tcPr>
          <w:p w14:paraId="107925EF" w14:textId="77777777" w:rsidR="0026191A" w:rsidRPr="007312BE" w:rsidRDefault="0026191A" w:rsidP="00F167B8">
            <w:pPr>
              <w:jc w:val="right"/>
              <w:rPr>
                <w:ins w:id="114" w:author="Sahil Shah" w:date="2018-04-13T18:36:00Z"/>
                <w:rFonts w:ascii="Calibri" w:hAnsi="Calibri" w:cs="Calibri"/>
                <w:lang w:eastAsia="en-IN"/>
              </w:rPr>
            </w:pPr>
            <w:ins w:id="115" w:author="Sahil Shah" w:date="2018-04-13T18:36:00Z">
              <w:r>
                <w:rPr>
                  <w:rFonts w:ascii="Calibri" w:hAnsi="Calibri" w:cs="Calibri"/>
                  <w:lang w:eastAsia="en-IN"/>
                </w:rPr>
                <w:t>800</w:t>
              </w:r>
            </w:ins>
          </w:p>
        </w:tc>
        <w:tc>
          <w:tcPr>
            <w:tcW w:w="960" w:type="dxa"/>
            <w:tcBorders>
              <w:top w:val="nil"/>
              <w:left w:val="nil"/>
              <w:bottom w:val="single" w:sz="4" w:space="0" w:color="auto"/>
              <w:right w:val="single" w:sz="4" w:space="0" w:color="auto"/>
            </w:tcBorders>
            <w:shd w:val="clear" w:color="auto" w:fill="auto"/>
            <w:noWrap/>
            <w:vAlign w:val="bottom"/>
          </w:tcPr>
          <w:p w14:paraId="12B0EFE9" w14:textId="77777777" w:rsidR="0026191A" w:rsidRPr="007312BE" w:rsidRDefault="0026191A" w:rsidP="00F167B8">
            <w:pPr>
              <w:rPr>
                <w:ins w:id="116" w:author="Sahil Shah" w:date="2018-04-13T18:36:00Z"/>
                <w:rFonts w:ascii="Calibri" w:hAnsi="Calibri" w:cs="Calibri"/>
                <w:lang w:eastAsia="en-IN"/>
              </w:rPr>
            </w:pPr>
          </w:p>
        </w:tc>
      </w:tr>
      <w:tr w:rsidR="0026191A" w:rsidRPr="007312BE" w14:paraId="3EF26068" w14:textId="77777777" w:rsidTr="00F167B8">
        <w:trPr>
          <w:trHeight w:val="576"/>
          <w:ins w:id="117"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29843734" w14:textId="77777777" w:rsidR="0026191A" w:rsidRPr="007312BE" w:rsidRDefault="0026191A" w:rsidP="00F167B8">
            <w:pPr>
              <w:rPr>
                <w:ins w:id="118" w:author="Sahil Shah" w:date="2018-04-13T18:36:00Z"/>
                <w:rFonts w:ascii="Calibri" w:hAnsi="Calibri" w:cs="Calibri"/>
                <w:lang w:eastAsia="en-IN"/>
              </w:rPr>
            </w:pPr>
            <w:ins w:id="119" w:author="Sahil Shah" w:date="2018-04-13T18:36:00Z">
              <w:r>
                <w:rPr>
                  <w:rFonts w:ascii="Calibri" w:hAnsi="Calibri" w:cs="Calibri"/>
                  <w:lang w:eastAsia="en-IN"/>
                </w:rPr>
                <w:t>INR 500 Gift Hamper</w:t>
              </w:r>
            </w:ins>
          </w:p>
        </w:tc>
        <w:tc>
          <w:tcPr>
            <w:tcW w:w="1134" w:type="dxa"/>
            <w:tcBorders>
              <w:top w:val="nil"/>
              <w:left w:val="nil"/>
              <w:bottom w:val="single" w:sz="4" w:space="0" w:color="auto"/>
              <w:right w:val="single" w:sz="4" w:space="0" w:color="auto"/>
            </w:tcBorders>
            <w:shd w:val="clear" w:color="auto" w:fill="auto"/>
            <w:vAlign w:val="center"/>
          </w:tcPr>
          <w:p w14:paraId="50469F81" w14:textId="77777777" w:rsidR="0026191A" w:rsidRPr="007312BE" w:rsidRDefault="0026191A" w:rsidP="00F167B8">
            <w:pPr>
              <w:rPr>
                <w:ins w:id="120" w:author="Sahil Shah" w:date="2018-04-13T18:36:00Z"/>
                <w:rFonts w:ascii="Calibri" w:hAnsi="Calibri" w:cs="Calibri"/>
                <w:lang w:eastAsia="en-IN"/>
              </w:rPr>
            </w:pPr>
            <w:ins w:id="121" w:author="Sahil Shah" w:date="2018-04-13T18:36:00Z">
              <w:r>
                <w:rPr>
                  <w:rFonts w:ascii="Calibri" w:hAnsi="Calibri" w:cs="Calibri"/>
                  <w:lang w:eastAsia="en-IN"/>
                </w:rPr>
                <w:t>VLCC</w:t>
              </w:r>
            </w:ins>
          </w:p>
        </w:tc>
        <w:tc>
          <w:tcPr>
            <w:tcW w:w="1984" w:type="dxa"/>
            <w:tcBorders>
              <w:top w:val="nil"/>
              <w:left w:val="nil"/>
              <w:bottom w:val="single" w:sz="4" w:space="0" w:color="auto"/>
              <w:right w:val="single" w:sz="4" w:space="0" w:color="auto"/>
            </w:tcBorders>
            <w:shd w:val="clear" w:color="auto" w:fill="auto"/>
            <w:vAlign w:val="center"/>
          </w:tcPr>
          <w:p w14:paraId="4061FAFE" w14:textId="77777777" w:rsidR="0026191A" w:rsidRPr="007312BE" w:rsidRDefault="0026191A" w:rsidP="00F167B8">
            <w:pPr>
              <w:jc w:val="right"/>
              <w:rPr>
                <w:ins w:id="122" w:author="Sahil Shah" w:date="2018-04-13T18:36:00Z"/>
                <w:rFonts w:ascii="Calibri" w:hAnsi="Calibri" w:cs="Calibri"/>
                <w:lang w:eastAsia="en-IN"/>
              </w:rPr>
            </w:pPr>
            <w:ins w:id="123" w:author="Sahil Shah" w:date="2018-04-13T18:36:00Z">
              <w:r>
                <w:rPr>
                  <w:rFonts w:ascii="Calibri" w:hAnsi="Calibri" w:cs="Calibri"/>
                  <w:lang w:eastAsia="en-IN"/>
                </w:rPr>
                <w:t>33</w:t>
              </w:r>
            </w:ins>
          </w:p>
        </w:tc>
        <w:tc>
          <w:tcPr>
            <w:tcW w:w="1985" w:type="dxa"/>
            <w:tcBorders>
              <w:top w:val="nil"/>
              <w:left w:val="nil"/>
              <w:bottom w:val="single" w:sz="4" w:space="0" w:color="auto"/>
              <w:right w:val="single" w:sz="4" w:space="0" w:color="auto"/>
            </w:tcBorders>
            <w:shd w:val="clear" w:color="auto" w:fill="auto"/>
            <w:vAlign w:val="center"/>
          </w:tcPr>
          <w:p w14:paraId="09E6C808" w14:textId="77777777" w:rsidR="0026191A" w:rsidRPr="007312BE" w:rsidRDefault="0026191A" w:rsidP="00F167B8">
            <w:pPr>
              <w:jc w:val="right"/>
              <w:rPr>
                <w:ins w:id="124" w:author="Sahil Shah" w:date="2018-04-13T18:36:00Z"/>
                <w:rFonts w:ascii="Calibri" w:hAnsi="Calibri" w:cs="Calibri"/>
                <w:lang w:eastAsia="en-IN"/>
              </w:rPr>
            </w:pPr>
            <w:ins w:id="125" w:author="Sahil Shah" w:date="2018-04-13T18:36:00Z">
              <w:r>
                <w:rPr>
                  <w:rFonts w:ascii="Calibri" w:hAnsi="Calibri" w:cs="Calibri"/>
                  <w:lang w:eastAsia="en-IN"/>
                </w:rPr>
                <w:t>33</w:t>
              </w:r>
            </w:ins>
          </w:p>
        </w:tc>
        <w:tc>
          <w:tcPr>
            <w:tcW w:w="995" w:type="dxa"/>
            <w:tcBorders>
              <w:top w:val="nil"/>
              <w:left w:val="nil"/>
              <w:bottom w:val="single" w:sz="4" w:space="0" w:color="auto"/>
              <w:right w:val="single" w:sz="4" w:space="0" w:color="auto"/>
            </w:tcBorders>
            <w:shd w:val="clear" w:color="auto" w:fill="auto"/>
            <w:vAlign w:val="center"/>
          </w:tcPr>
          <w:p w14:paraId="759481A4" w14:textId="77777777" w:rsidR="0026191A" w:rsidRPr="007312BE" w:rsidRDefault="0026191A" w:rsidP="00F167B8">
            <w:pPr>
              <w:jc w:val="right"/>
              <w:rPr>
                <w:ins w:id="126" w:author="Sahil Shah" w:date="2018-04-13T18:36:00Z"/>
                <w:rFonts w:ascii="Calibri" w:hAnsi="Calibri" w:cs="Calibri"/>
                <w:lang w:eastAsia="en-IN"/>
              </w:rPr>
            </w:pPr>
            <w:ins w:id="127" w:author="Sahil Shah" w:date="2018-04-13T18:36:00Z">
              <w:r>
                <w:rPr>
                  <w:rFonts w:ascii="Calibri" w:hAnsi="Calibri" w:cs="Calibri"/>
                  <w:lang w:eastAsia="en-IN"/>
                </w:rPr>
                <w:t>33</w:t>
              </w:r>
            </w:ins>
          </w:p>
        </w:tc>
        <w:tc>
          <w:tcPr>
            <w:tcW w:w="960" w:type="dxa"/>
            <w:tcBorders>
              <w:top w:val="nil"/>
              <w:left w:val="nil"/>
              <w:bottom w:val="single" w:sz="4" w:space="0" w:color="auto"/>
              <w:right w:val="single" w:sz="4" w:space="0" w:color="auto"/>
            </w:tcBorders>
            <w:shd w:val="clear" w:color="auto" w:fill="auto"/>
            <w:noWrap/>
            <w:vAlign w:val="bottom"/>
          </w:tcPr>
          <w:p w14:paraId="5D3E6D42" w14:textId="77777777" w:rsidR="0026191A" w:rsidRPr="007312BE" w:rsidRDefault="0026191A" w:rsidP="00F167B8">
            <w:pPr>
              <w:rPr>
                <w:ins w:id="128" w:author="Sahil Shah" w:date="2018-04-13T18:36:00Z"/>
                <w:rFonts w:ascii="Calibri" w:hAnsi="Calibri" w:cs="Calibri"/>
                <w:lang w:eastAsia="en-IN"/>
              </w:rPr>
            </w:pPr>
          </w:p>
        </w:tc>
      </w:tr>
      <w:tr w:rsidR="0026191A" w:rsidRPr="007312BE" w14:paraId="3C931914" w14:textId="77777777" w:rsidTr="00F167B8">
        <w:trPr>
          <w:trHeight w:val="576"/>
          <w:ins w:id="129"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7369510B" w14:textId="77777777" w:rsidR="0026191A" w:rsidRPr="007312BE" w:rsidRDefault="0026191A" w:rsidP="00F167B8">
            <w:pPr>
              <w:rPr>
                <w:ins w:id="130" w:author="Sahil Shah" w:date="2018-04-13T18:36:00Z"/>
                <w:rFonts w:ascii="Calibri" w:hAnsi="Calibri" w:cs="Calibri"/>
                <w:lang w:eastAsia="en-IN"/>
              </w:rPr>
            </w:pPr>
            <w:ins w:id="131" w:author="Sahil Shah" w:date="2018-04-13T18:36:00Z">
              <w:r>
                <w:rPr>
                  <w:rFonts w:ascii="Calibri" w:hAnsi="Calibri" w:cs="Calibri"/>
                  <w:lang w:eastAsia="en-IN"/>
                </w:rPr>
                <w:t xml:space="preserve">Theme Park Vouchers - </w:t>
              </w:r>
              <w:proofErr w:type="spellStart"/>
              <w:r>
                <w:rPr>
                  <w:rFonts w:ascii="Calibri" w:hAnsi="Calibri" w:cs="Calibri"/>
                  <w:lang w:eastAsia="en-IN"/>
                </w:rPr>
                <w:t>Snowpark</w:t>
              </w:r>
              <w:proofErr w:type="spellEnd"/>
            </w:ins>
          </w:p>
        </w:tc>
        <w:tc>
          <w:tcPr>
            <w:tcW w:w="1134" w:type="dxa"/>
            <w:tcBorders>
              <w:top w:val="nil"/>
              <w:left w:val="nil"/>
              <w:bottom w:val="single" w:sz="4" w:space="0" w:color="auto"/>
              <w:right w:val="single" w:sz="4" w:space="0" w:color="auto"/>
            </w:tcBorders>
            <w:shd w:val="clear" w:color="auto" w:fill="auto"/>
            <w:vAlign w:val="center"/>
          </w:tcPr>
          <w:p w14:paraId="2A56F5FA" w14:textId="77777777" w:rsidR="0026191A" w:rsidRPr="007312BE" w:rsidRDefault="0026191A" w:rsidP="00F167B8">
            <w:pPr>
              <w:rPr>
                <w:ins w:id="132" w:author="Sahil Shah" w:date="2018-04-13T18:36:00Z"/>
                <w:rFonts w:ascii="Calibri" w:hAnsi="Calibri" w:cs="Calibri"/>
                <w:lang w:eastAsia="en-IN"/>
              </w:rPr>
            </w:pPr>
            <w:proofErr w:type="spellStart"/>
            <w:ins w:id="133" w:author="Sahil Shah" w:date="2018-04-13T18:36:00Z">
              <w:r>
                <w:rPr>
                  <w:rFonts w:ascii="Calibri" w:hAnsi="Calibri" w:cs="Calibri"/>
                  <w:lang w:eastAsia="en-IN"/>
                </w:rPr>
                <w:t>Imagica</w:t>
              </w:r>
              <w:proofErr w:type="spellEnd"/>
            </w:ins>
          </w:p>
        </w:tc>
        <w:tc>
          <w:tcPr>
            <w:tcW w:w="1984" w:type="dxa"/>
            <w:tcBorders>
              <w:top w:val="nil"/>
              <w:left w:val="nil"/>
              <w:bottom w:val="single" w:sz="4" w:space="0" w:color="auto"/>
              <w:right w:val="single" w:sz="4" w:space="0" w:color="auto"/>
            </w:tcBorders>
            <w:shd w:val="clear" w:color="auto" w:fill="auto"/>
            <w:vAlign w:val="center"/>
          </w:tcPr>
          <w:p w14:paraId="65274FB6" w14:textId="77777777" w:rsidR="0026191A" w:rsidRPr="007312BE" w:rsidRDefault="0026191A" w:rsidP="00F167B8">
            <w:pPr>
              <w:jc w:val="right"/>
              <w:rPr>
                <w:ins w:id="134" w:author="Sahil Shah" w:date="2018-04-13T18:36:00Z"/>
                <w:rFonts w:ascii="Calibri" w:hAnsi="Calibri" w:cs="Calibri"/>
                <w:lang w:eastAsia="en-IN"/>
              </w:rPr>
            </w:pPr>
            <w:ins w:id="135" w:author="Sahil Shah" w:date="2018-04-13T18:36:00Z">
              <w:r>
                <w:rPr>
                  <w:rFonts w:ascii="Calibri" w:hAnsi="Calibri" w:cs="Calibri"/>
                  <w:lang w:eastAsia="en-IN"/>
                </w:rPr>
                <w:t>50</w:t>
              </w:r>
            </w:ins>
          </w:p>
        </w:tc>
        <w:tc>
          <w:tcPr>
            <w:tcW w:w="1985" w:type="dxa"/>
            <w:tcBorders>
              <w:top w:val="nil"/>
              <w:left w:val="nil"/>
              <w:bottom w:val="single" w:sz="4" w:space="0" w:color="auto"/>
              <w:right w:val="single" w:sz="4" w:space="0" w:color="auto"/>
            </w:tcBorders>
            <w:shd w:val="clear" w:color="auto" w:fill="auto"/>
            <w:vAlign w:val="center"/>
          </w:tcPr>
          <w:p w14:paraId="3029D56E" w14:textId="77777777" w:rsidR="0026191A" w:rsidRPr="007312BE" w:rsidRDefault="0026191A" w:rsidP="00F167B8">
            <w:pPr>
              <w:jc w:val="right"/>
              <w:rPr>
                <w:ins w:id="136" w:author="Sahil Shah" w:date="2018-04-13T18:36:00Z"/>
                <w:rFonts w:ascii="Calibri" w:hAnsi="Calibri" w:cs="Calibri"/>
                <w:lang w:eastAsia="en-IN"/>
              </w:rPr>
            </w:pPr>
            <w:ins w:id="137" w:author="Sahil Shah" w:date="2018-04-13T18:36:00Z">
              <w:r>
                <w:rPr>
                  <w:rFonts w:ascii="Calibri" w:hAnsi="Calibri" w:cs="Calibri"/>
                  <w:lang w:eastAsia="en-IN"/>
                </w:rPr>
                <w:t>50</w:t>
              </w:r>
            </w:ins>
          </w:p>
        </w:tc>
        <w:tc>
          <w:tcPr>
            <w:tcW w:w="995" w:type="dxa"/>
            <w:tcBorders>
              <w:top w:val="nil"/>
              <w:left w:val="nil"/>
              <w:bottom w:val="single" w:sz="4" w:space="0" w:color="auto"/>
              <w:right w:val="single" w:sz="4" w:space="0" w:color="auto"/>
            </w:tcBorders>
            <w:shd w:val="clear" w:color="auto" w:fill="auto"/>
            <w:vAlign w:val="center"/>
          </w:tcPr>
          <w:p w14:paraId="4FEDAE68" w14:textId="77777777" w:rsidR="0026191A" w:rsidRPr="007312BE" w:rsidRDefault="0026191A" w:rsidP="00F167B8">
            <w:pPr>
              <w:jc w:val="right"/>
              <w:rPr>
                <w:ins w:id="138" w:author="Sahil Shah" w:date="2018-04-13T18:36:00Z"/>
                <w:rFonts w:ascii="Calibri" w:hAnsi="Calibri" w:cs="Calibri"/>
                <w:lang w:eastAsia="en-IN"/>
              </w:rPr>
            </w:pPr>
            <w:ins w:id="139" w:author="Sahil Shah" w:date="2018-04-13T18:36:00Z">
              <w:r>
                <w:rPr>
                  <w:rFonts w:ascii="Calibri" w:hAnsi="Calibri" w:cs="Calibri"/>
                  <w:lang w:eastAsia="en-IN"/>
                </w:rPr>
                <w:t>50</w:t>
              </w:r>
            </w:ins>
          </w:p>
        </w:tc>
        <w:tc>
          <w:tcPr>
            <w:tcW w:w="960" w:type="dxa"/>
            <w:tcBorders>
              <w:top w:val="nil"/>
              <w:left w:val="nil"/>
              <w:bottom w:val="single" w:sz="4" w:space="0" w:color="auto"/>
              <w:right w:val="single" w:sz="4" w:space="0" w:color="auto"/>
            </w:tcBorders>
            <w:shd w:val="clear" w:color="auto" w:fill="auto"/>
            <w:noWrap/>
            <w:vAlign w:val="bottom"/>
          </w:tcPr>
          <w:p w14:paraId="6C48B6A0" w14:textId="77777777" w:rsidR="0026191A" w:rsidRPr="007312BE" w:rsidRDefault="0026191A" w:rsidP="00F167B8">
            <w:pPr>
              <w:rPr>
                <w:ins w:id="140" w:author="Sahil Shah" w:date="2018-04-13T18:36:00Z"/>
                <w:rFonts w:ascii="Calibri" w:hAnsi="Calibri" w:cs="Calibri"/>
                <w:lang w:eastAsia="en-IN"/>
              </w:rPr>
            </w:pPr>
          </w:p>
        </w:tc>
      </w:tr>
      <w:tr w:rsidR="0026191A" w:rsidRPr="007312BE" w14:paraId="1AC16D77" w14:textId="77777777" w:rsidTr="00F167B8">
        <w:trPr>
          <w:trHeight w:val="576"/>
          <w:ins w:id="141"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7235DEF7" w14:textId="77777777" w:rsidR="0026191A" w:rsidRPr="007312BE" w:rsidRDefault="0026191A" w:rsidP="00F167B8">
            <w:pPr>
              <w:rPr>
                <w:ins w:id="142" w:author="Sahil Shah" w:date="2018-04-13T18:36:00Z"/>
                <w:rFonts w:ascii="Calibri" w:hAnsi="Calibri" w:cs="Calibri"/>
                <w:lang w:eastAsia="en-IN"/>
              </w:rPr>
            </w:pPr>
            <w:ins w:id="143" w:author="Sahil Shah" w:date="2018-04-13T18:36:00Z">
              <w:r>
                <w:rPr>
                  <w:rFonts w:ascii="Calibri" w:hAnsi="Calibri" w:cs="Calibri"/>
                  <w:lang w:eastAsia="en-IN"/>
                </w:rPr>
                <w:t>INR 300 Voucher</w:t>
              </w:r>
            </w:ins>
          </w:p>
        </w:tc>
        <w:tc>
          <w:tcPr>
            <w:tcW w:w="1134" w:type="dxa"/>
            <w:tcBorders>
              <w:top w:val="nil"/>
              <w:left w:val="nil"/>
              <w:bottom w:val="single" w:sz="4" w:space="0" w:color="auto"/>
              <w:right w:val="single" w:sz="4" w:space="0" w:color="auto"/>
            </w:tcBorders>
            <w:shd w:val="clear" w:color="auto" w:fill="auto"/>
            <w:vAlign w:val="center"/>
          </w:tcPr>
          <w:p w14:paraId="17B7AD9B" w14:textId="77777777" w:rsidR="0026191A" w:rsidRPr="007312BE" w:rsidRDefault="0026191A" w:rsidP="00F167B8">
            <w:pPr>
              <w:rPr>
                <w:ins w:id="144" w:author="Sahil Shah" w:date="2018-04-13T18:36:00Z"/>
                <w:rFonts w:ascii="Calibri" w:hAnsi="Calibri" w:cs="Calibri"/>
                <w:lang w:eastAsia="en-IN"/>
              </w:rPr>
            </w:pPr>
            <w:proofErr w:type="spellStart"/>
            <w:ins w:id="145" w:author="Sahil Shah" w:date="2018-04-13T18:36:00Z">
              <w:r>
                <w:rPr>
                  <w:rFonts w:ascii="Calibri" w:hAnsi="Calibri" w:cs="Calibri"/>
                  <w:lang w:eastAsia="en-IN"/>
                </w:rPr>
                <w:t>Zoomcar</w:t>
              </w:r>
              <w:proofErr w:type="spellEnd"/>
            </w:ins>
          </w:p>
        </w:tc>
        <w:tc>
          <w:tcPr>
            <w:tcW w:w="1984" w:type="dxa"/>
            <w:tcBorders>
              <w:top w:val="nil"/>
              <w:left w:val="nil"/>
              <w:bottom w:val="single" w:sz="4" w:space="0" w:color="auto"/>
              <w:right w:val="single" w:sz="4" w:space="0" w:color="auto"/>
            </w:tcBorders>
            <w:shd w:val="clear" w:color="auto" w:fill="auto"/>
            <w:vAlign w:val="center"/>
          </w:tcPr>
          <w:p w14:paraId="7C8BE128" w14:textId="77777777" w:rsidR="0026191A" w:rsidRPr="007312BE" w:rsidRDefault="0026191A" w:rsidP="00F167B8">
            <w:pPr>
              <w:jc w:val="right"/>
              <w:rPr>
                <w:ins w:id="146" w:author="Sahil Shah" w:date="2018-04-13T18:36:00Z"/>
                <w:rFonts w:ascii="Calibri" w:hAnsi="Calibri" w:cs="Calibri"/>
                <w:lang w:eastAsia="en-IN"/>
              </w:rPr>
            </w:pPr>
            <w:ins w:id="147" w:author="Sahil Shah" w:date="2018-04-13T18:36:00Z">
              <w:r>
                <w:rPr>
                  <w:rFonts w:ascii="Calibri" w:hAnsi="Calibri" w:cs="Calibri"/>
                  <w:lang w:eastAsia="en-IN"/>
                </w:rPr>
                <w:t>10</w:t>
              </w:r>
            </w:ins>
          </w:p>
        </w:tc>
        <w:tc>
          <w:tcPr>
            <w:tcW w:w="1985" w:type="dxa"/>
            <w:tcBorders>
              <w:top w:val="nil"/>
              <w:left w:val="nil"/>
              <w:bottom w:val="single" w:sz="4" w:space="0" w:color="auto"/>
              <w:right w:val="single" w:sz="4" w:space="0" w:color="auto"/>
            </w:tcBorders>
            <w:shd w:val="clear" w:color="auto" w:fill="auto"/>
            <w:vAlign w:val="center"/>
          </w:tcPr>
          <w:p w14:paraId="1D49B12C" w14:textId="77777777" w:rsidR="0026191A" w:rsidRPr="007312BE" w:rsidRDefault="0026191A" w:rsidP="00F167B8">
            <w:pPr>
              <w:jc w:val="right"/>
              <w:rPr>
                <w:ins w:id="148" w:author="Sahil Shah" w:date="2018-04-13T18:36:00Z"/>
                <w:rFonts w:ascii="Calibri" w:hAnsi="Calibri" w:cs="Calibri"/>
                <w:lang w:eastAsia="en-IN"/>
              </w:rPr>
            </w:pPr>
            <w:ins w:id="149" w:author="Sahil Shah" w:date="2018-04-13T18:36:00Z">
              <w:r>
                <w:rPr>
                  <w:rFonts w:ascii="Calibri" w:hAnsi="Calibri" w:cs="Calibri"/>
                  <w:lang w:eastAsia="en-IN"/>
                </w:rPr>
                <w:t>10</w:t>
              </w:r>
            </w:ins>
          </w:p>
        </w:tc>
        <w:tc>
          <w:tcPr>
            <w:tcW w:w="995" w:type="dxa"/>
            <w:tcBorders>
              <w:top w:val="nil"/>
              <w:left w:val="nil"/>
              <w:bottom w:val="single" w:sz="4" w:space="0" w:color="auto"/>
              <w:right w:val="single" w:sz="4" w:space="0" w:color="auto"/>
            </w:tcBorders>
            <w:shd w:val="clear" w:color="auto" w:fill="auto"/>
            <w:vAlign w:val="center"/>
          </w:tcPr>
          <w:p w14:paraId="2F1E9F5B" w14:textId="77777777" w:rsidR="0026191A" w:rsidRPr="007312BE" w:rsidRDefault="0026191A" w:rsidP="00F167B8">
            <w:pPr>
              <w:jc w:val="right"/>
              <w:rPr>
                <w:ins w:id="150" w:author="Sahil Shah" w:date="2018-04-13T18:36:00Z"/>
                <w:rFonts w:ascii="Calibri" w:hAnsi="Calibri" w:cs="Calibri"/>
                <w:lang w:eastAsia="en-IN"/>
              </w:rPr>
            </w:pPr>
            <w:ins w:id="151" w:author="Sahil Shah" w:date="2018-04-13T18:36:00Z">
              <w:r>
                <w:rPr>
                  <w:rFonts w:ascii="Calibri" w:hAnsi="Calibri" w:cs="Calibri"/>
                  <w:lang w:eastAsia="en-IN"/>
                </w:rPr>
                <w:t>10</w:t>
              </w:r>
            </w:ins>
          </w:p>
        </w:tc>
        <w:tc>
          <w:tcPr>
            <w:tcW w:w="960" w:type="dxa"/>
            <w:tcBorders>
              <w:top w:val="nil"/>
              <w:left w:val="nil"/>
              <w:bottom w:val="single" w:sz="4" w:space="0" w:color="auto"/>
              <w:right w:val="single" w:sz="4" w:space="0" w:color="auto"/>
            </w:tcBorders>
            <w:shd w:val="clear" w:color="auto" w:fill="auto"/>
            <w:noWrap/>
            <w:vAlign w:val="bottom"/>
          </w:tcPr>
          <w:p w14:paraId="44D42CA4" w14:textId="77777777" w:rsidR="0026191A" w:rsidRPr="007312BE" w:rsidRDefault="0026191A" w:rsidP="00F167B8">
            <w:pPr>
              <w:rPr>
                <w:ins w:id="152" w:author="Sahil Shah" w:date="2018-04-13T18:36:00Z"/>
                <w:rFonts w:ascii="Calibri" w:hAnsi="Calibri" w:cs="Calibri"/>
                <w:lang w:eastAsia="en-IN"/>
              </w:rPr>
            </w:pPr>
          </w:p>
        </w:tc>
      </w:tr>
      <w:tr w:rsidR="0026191A" w:rsidRPr="007312BE" w14:paraId="69245207" w14:textId="77777777" w:rsidTr="00F167B8">
        <w:trPr>
          <w:trHeight w:val="576"/>
          <w:ins w:id="153"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09913890" w14:textId="77777777" w:rsidR="0026191A" w:rsidRPr="007312BE" w:rsidRDefault="0026191A" w:rsidP="00F167B8">
            <w:pPr>
              <w:rPr>
                <w:ins w:id="154" w:author="Sahil Shah" w:date="2018-04-13T18:36:00Z"/>
                <w:rFonts w:ascii="Calibri" w:hAnsi="Calibri" w:cs="Calibri"/>
                <w:lang w:eastAsia="en-IN"/>
              </w:rPr>
            </w:pPr>
            <w:proofErr w:type="spellStart"/>
            <w:ins w:id="155" w:author="Sahil Shah" w:date="2018-04-13T18:36:00Z">
              <w:r w:rsidRPr="007312BE">
                <w:rPr>
                  <w:rFonts w:ascii="Calibri" w:hAnsi="Calibri" w:cs="Calibri"/>
                  <w:lang w:eastAsia="en-IN"/>
                </w:rPr>
                <w:t>Rs</w:t>
              </w:r>
              <w:proofErr w:type="spellEnd"/>
              <w:r w:rsidRPr="007312BE">
                <w:rPr>
                  <w:rFonts w:ascii="Calibri" w:hAnsi="Calibri" w:cs="Calibri"/>
                  <w:lang w:eastAsia="en-IN"/>
                </w:rPr>
                <w:t>. 100 Movie discount Vouchers</w:t>
              </w:r>
            </w:ins>
          </w:p>
        </w:tc>
        <w:tc>
          <w:tcPr>
            <w:tcW w:w="1134" w:type="dxa"/>
            <w:tcBorders>
              <w:top w:val="nil"/>
              <w:left w:val="nil"/>
              <w:bottom w:val="single" w:sz="4" w:space="0" w:color="auto"/>
              <w:right w:val="single" w:sz="4" w:space="0" w:color="auto"/>
            </w:tcBorders>
            <w:shd w:val="clear" w:color="auto" w:fill="auto"/>
            <w:vAlign w:val="center"/>
          </w:tcPr>
          <w:p w14:paraId="2333A6FC" w14:textId="77777777" w:rsidR="0026191A" w:rsidRPr="007312BE" w:rsidRDefault="0026191A" w:rsidP="00F167B8">
            <w:pPr>
              <w:rPr>
                <w:ins w:id="156" w:author="Sahil Shah" w:date="2018-04-13T18:36:00Z"/>
                <w:rFonts w:ascii="Calibri" w:hAnsi="Calibri" w:cs="Calibri"/>
                <w:lang w:eastAsia="en-IN"/>
              </w:rPr>
            </w:pPr>
            <w:proofErr w:type="spellStart"/>
            <w:ins w:id="157" w:author="Sahil Shah" w:date="2018-04-13T18:36:00Z">
              <w:r w:rsidRPr="007312BE">
                <w:rPr>
                  <w:rFonts w:ascii="Calibri" w:hAnsi="Calibri" w:cs="Calibri"/>
                  <w:lang w:eastAsia="en-IN"/>
                </w:rPr>
                <w:t>Paytm</w:t>
              </w:r>
              <w:proofErr w:type="spellEnd"/>
            </w:ins>
          </w:p>
        </w:tc>
        <w:tc>
          <w:tcPr>
            <w:tcW w:w="1984" w:type="dxa"/>
            <w:tcBorders>
              <w:top w:val="nil"/>
              <w:left w:val="nil"/>
              <w:bottom w:val="single" w:sz="4" w:space="0" w:color="auto"/>
              <w:right w:val="single" w:sz="4" w:space="0" w:color="auto"/>
            </w:tcBorders>
            <w:shd w:val="clear" w:color="auto" w:fill="auto"/>
            <w:vAlign w:val="center"/>
          </w:tcPr>
          <w:p w14:paraId="0F99CDA5" w14:textId="77777777" w:rsidR="0026191A" w:rsidRPr="007312BE" w:rsidRDefault="0026191A" w:rsidP="00F167B8">
            <w:pPr>
              <w:jc w:val="right"/>
              <w:rPr>
                <w:ins w:id="158" w:author="Sahil Shah" w:date="2018-04-13T18:36:00Z"/>
                <w:rFonts w:ascii="Calibri" w:hAnsi="Calibri" w:cs="Calibri"/>
                <w:lang w:eastAsia="en-IN"/>
              </w:rPr>
            </w:pPr>
            <w:ins w:id="159" w:author="Sahil Shah" w:date="2018-04-13T18:36:00Z">
              <w:r w:rsidRPr="007312BE">
                <w:rPr>
                  <w:rFonts w:ascii="Calibri" w:hAnsi="Calibri" w:cs="Calibri"/>
                  <w:lang w:eastAsia="en-IN"/>
                </w:rPr>
                <w:t>15,000</w:t>
              </w:r>
            </w:ins>
          </w:p>
        </w:tc>
        <w:tc>
          <w:tcPr>
            <w:tcW w:w="1985" w:type="dxa"/>
            <w:tcBorders>
              <w:top w:val="nil"/>
              <w:left w:val="nil"/>
              <w:bottom w:val="single" w:sz="4" w:space="0" w:color="auto"/>
              <w:right w:val="single" w:sz="4" w:space="0" w:color="auto"/>
            </w:tcBorders>
            <w:shd w:val="clear" w:color="auto" w:fill="auto"/>
            <w:vAlign w:val="center"/>
          </w:tcPr>
          <w:p w14:paraId="1A72D9FB" w14:textId="77777777" w:rsidR="0026191A" w:rsidRPr="007312BE" w:rsidRDefault="0026191A" w:rsidP="00F167B8">
            <w:pPr>
              <w:jc w:val="right"/>
              <w:rPr>
                <w:ins w:id="160" w:author="Sahil Shah" w:date="2018-04-13T18:36:00Z"/>
                <w:rFonts w:ascii="Calibri" w:hAnsi="Calibri" w:cs="Calibri"/>
                <w:lang w:eastAsia="en-IN"/>
              </w:rPr>
            </w:pPr>
            <w:ins w:id="161" w:author="Sahil Shah" w:date="2018-04-13T18:36:00Z">
              <w:r w:rsidRPr="007312BE">
                <w:rPr>
                  <w:rFonts w:ascii="Calibri" w:hAnsi="Calibri" w:cs="Calibri"/>
                  <w:lang w:eastAsia="en-IN"/>
                </w:rPr>
                <w:t>40,000</w:t>
              </w:r>
            </w:ins>
          </w:p>
        </w:tc>
        <w:tc>
          <w:tcPr>
            <w:tcW w:w="995" w:type="dxa"/>
            <w:tcBorders>
              <w:top w:val="nil"/>
              <w:left w:val="nil"/>
              <w:bottom w:val="single" w:sz="4" w:space="0" w:color="auto"/>
              <w:right w:val="single" w:sz="4" w:space="0" w:color="auto"/>
            </w:tcBorders>
            <w:shd w:val="clear" w:color="auto" w:fill="auto"/>
            <w:vAlign w:val="center"/>
          </w:tcPr>
          <w:p w14:paraId="43213E03" w14:textId="77777777" w:rsidR="0026191A" w:rsidRPr="007312BE" w:rsidRDefault="0026191A" w:rsidP="00F167B8">
            <w:pPr>
              <w:jc w:val="right"/>
              <w:rPr>
                <w:ins w:id="162" w:author="Sahil Shah" w:date="2018-04-13T18:36:00Z"/>
                <w:rFonts w:ascii="Calibri" w:hAnsi="Calibri" w:cs="Calibri"/>
                <w:lang w:eastAsia="en-IN"/>
              </w:rPr>
            </w:pPr>
            <w:ins w:id="163" w:author="Sahil Shah" w:date="2018-04-13T18:36:00Z">
              <w:r w:rsidRPr="007312BE">
                <w:rPr>
                  <w:rFonts w:ascii="Calibri" w:hAnsi="Calibri" w:cs="Calibri"/>
                  <w:lang w:eastAsia="en-IN"/>
                </w:rPr>
                <w:t>40,000</w:t>
              </w:r>
            </w:ins>
          </w:p>
        </w:tc>
        <w:tc>
          <w:tcPr>
            <w:tcW w:w="960" w:type="dxa"/>
            <w:tcBorders>
              <w:top w:val="nil"/>
              <w:left w:val="nil"/>
              <w:bottom w:val="single" w:sz="4" w:space="0" w:color="auto"/>
              <w:right w:val="single" w:sz="4" w:space="0" w:color="auto"/>
            </w:tcBorders>
            <w:shd w:val="clear" w:color="auto" w:fill="auto"/>
            <w:noWrap/>
            <w:vAlign w:val="bottom"/>
          </w:tcPr>
          <w:p w14:paraId="6D54CC08" w14:textId="77777777" w:rsidR="0026191A" w:rsidRPr="007312BE" w:rsidRDefault="0026191A" w:rsidP="00F167B8">
            <w:pPr>
              <w:rPr>
                <w:ins w:id="164" w:author="Sahil Shah" w:date="2018-04-13T18:36:00Z"/>
                <w:rFonts w:ascii="Calibri" w:hAnsi="Calibri" w:cs="Calibri"/>
                <w:lang w:eastAsia="en-IN"/>
              </w:rPr>
            </w:pPr>
            <w:ins w:id="165" w:author="Sahil Shah" w:date="2018-04-13T18:36:00Z">
              <w:r w:rsidRPr="007312BE">
                <w:rPr>
                  <w:rFonts w:ascii="Calibri" w:hAnsi="Calibri" w:cs="Calibri"/>
                  <w:lang w:eastAsia="en-IN"/>
                </w:rPr>
                <w:t> </w:t>
              </w:r>
            </w:ins>
          </w:p>
        </w:tc>
      </w:tr>
      <w:tr w:rsidR="0026191A" w:rsidRPr="007312BE" w14:paraId="1DE12704" w14:textId="77777777" w:rsidTr="00F167B8">
        <w:trPr>
          <w:trHeight w:val="576"/>
          <w:ins w:id="166"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316BD1F3" w14:textId="77777777" w:rsidR="0026191A" w:rsidRPr="007312BE" w:rsidRDefault="0026191A" w:rsidP="00F167B8">
            <w:pPr>
              <w:rPr>
                <w:ins w:id="167" w:author="Sahil Shah" w:date="2018-04-13T18:36:00Z"/>
                <w:rFonts w:ascii="Calibri" w:hAnsi="Calibri" w:cs="Calibri"/>
                <w:lang w:eastAsia="en-IN"/>
              </w:rPr>
            </w:pPr>
            <w:proofErr w:type="spellStart"/>
            <w:ins w:id="168" w:author="Sahil Shah" w:date="2018-04-13T18:36:00Z">
              <w:r w:rsidRPr="007312BE">
                <w:rPr>
                  <w:rFonts w:ascii="Calibri" w:hAnsi="Calibri" w:cs="Calibri"/>
                  <w:lang w:eastAsia="en-IN"/>
                </w:rPr>
                <w:t>Rs</w:t>
              </w:r>
              <w:proofErr w:type="spellEnd"/>
              <w:r w:rsidRPr="007312BE">
                <w:rPr>
                  <w:rFonts w:ascii="Calibri" w:hAnsi="Calibri" w:cs="Calibri"/>
                  <w:lang w:eastAsia="en-IN"/>
                </w:rPr>
                <w:t>. 200 discount Voucher</w:t>
              </w:r>
            </w:ins>
          </w:p>
        </w:tc>
        <w:tc>
          <w:tcPr>
            <w:tcW w:w="1134" w:type="dxa"/>
            <w:tcBorders>
              <w:top w:val="nil"/>
              <w:left w:val="nil"/>
              <w:bottom w:val="single" w:sz="4" w:space="0" w:color="auto"/>
              <w:right w:val="single" w:sz="4" w:space="0" w:color="auto"/>
            </w:tcBorders>
            <w:shd w:val="clear" w:color="auto" w:fill="auto"/>
            <w:vAlign w:val="center"/>
          </w:tcPr>
          <w:p w14:paraId="10623757" w14:textId="77777777" w:rsidR="0026191A" w:rsidRPr="007312BE" w:rsidRDefault="0026191A" w:rsidP="00F167B8">
            <w:pPr>
              <w:rPr>
                <w:ins w:id="169" w:author="Sahil Shah" w:date="2018-04-13T18:36:00Z"/>
                <w:rFonts w:ascii="Calibri" w:hAnsi="Calibri" w:cs="Calibri"/>
                <w:lang w:eastAsia="en-IN"/>
              </w:rPr>
            </w:pPr>
            <w:proofErr w:type="spellStart"/>
            <w:ins w:id="170" w:author="Sahil Shah" w:date="2018-04-13T18:36:00Z">
              <w:r w:rsidRPr="007312BE">
                <w:rPr>
                  <w:rFonts w:ascii="Calibri" w:hAnsi="Calibri" w:cs="Calibri"/>
                  <w:lang w:eastAsia="en-IN"/>
                </w:rPr>
                <w:t>Zoomcar</w:t>
              </w:r>
              <w:proofErr w:type="spellEnd"/>
            </w:ins>
          </w:p>
        </w:tc>
        <w:tc>
          <w:tcPr>
            <w:tcW w:w="1984" w:type="dxa"/>
            <w:tcBorders>
              <w:top w:val="nil"/>
              <w:left w:val="nil"/>
              <w:bottom w:val="single" w:sz="4" w:space="0" w:color="auto"/>
              <w:right w:val="single" w:sz="4" w:space="0" w:color="auto"/>
            </w:tcBorders>
            <w:shd w:val="clear" w:color="auto" w:fill="auto"/>
            <w:vAlign w:val="bottom"/>
          </w:tcPr>
          <w:p w14:paraId="22F1B2D7" w14:textId="77777777" w:rsidR="0026191A" w:rsidRPr="007312BE" w:rsidRDefault="0026191A" w:rsidP="00F167B8">
            <w:pPr>
              <w:jc w:val="right"/>
              <w:rPr>
                <w:ins w:id="171" w:author="Sahil Shah" w:date="2018-04-13T18:36:00Z"/>
                <w:rFonts w:ascii="Calibri" w:hAnsi="Calibri" w:cs="Calibri"/>
                <w:lang w:eastAsia="en-IN"/>
              </w:rPr>
            </w:pPr>
          </w:p>
        </w:tc>
        <w:tc>
          <w:tcPr>
            <w:tcW w:w="1985" w:type="dxa"/>
            <w:tcBorders>
              <w:top w:val="nil"/>
              <w:left w:val="nil"/>
              <w:bottom w:val="single" w:sz="4" w:space="0" w:color="auto"/>
              <w:right w:val="single" w:sz="4" w:space="0" w:color="auto"/>
            </w:tcBorders>
            <w:shd w:val="clear" w:color="auto" w:fill="auto"/>
            <w:vAlign w:val="bottom"/>
          </w:tcPr>
          <w:p w14:paraId="2D66985B" w14:textId="77777777" w:rsidR="0026191A" w:rsidRPr="007312BE" w:rsidRDefault="0026191A" w:rsidP="00F167B8">
            <w:pPr>
              <w:jc w:val="right"/>
              <w:rPr>
                <w:ins w:id="172" w:author="Sahil Shah" w:date="2018-04-13T18:36:00Z"/>
                <w:rFonts w:ascii="Calibri" w:hAnsi="Calibri" w:cs="Calibri"/>
                <w:lang w:eastAsia="en-IN"/>
              </w:rPr>
            </w:pPr>
          </w:p>
        </w:tc>
        <w:tc>
          <w:tcPr>
            <w:tcW w:w="995" w:type="dxa"/>
            <w:tcBorders>
              <w:top w:val="nil"/>
              <w:left w:val="nil"/>
              <w:bottom w:val="single" w:sz="4" w:space="0" w:color="auto"/>
              <w:right w:val="single" w:sz="4" w:space="0" w:color="auto"/>
            </w:tcBorders>
            <w:shd w:val="clear" w:color="auto" w:fill="auto"/>
            <w:vAlign w:val="bottom"/>
          </w:tcPr>
          <w:p w14:paraId="53EFA204" w14:textId="77777777" w:rsidR="0026191A" w:rsidRPr="007312BE" w:rsidRDefault="0026191A" w:rsidP="00F167B8">
            <w:pPr>
              <w:jc w:val="right"/>
              <w:rPr>
                <w:ins w:id="173" w:author="Sahil Shah" w:date="2018-04-13T18:36:00Z"/>
                <w:rFonts w:ascii="Calibri" w:hAnsi="Calibri" w:cs="Calibri"/>
                <w:lang w:eastAsia="en-IN"/>
              </w:rPr>
            </w:pPr>
          </w:p>
        </w:tc>
        <w:tc>
          <w:tcPr>
            <w:tcW w:w="960" w:type="dxa"/>
            <w:tcBorders>
              <w:top w:val="nil"/>
              <w:left w:val="nil"/>
              <w:bottom w:val="single" w:sz="4" w:space="0" w:color="auto"/>
              <w:right w:val="single" w:sz="4" w:space="0" w:color="auto"/>
            </w:tcBorders>
            <w:shd w:val="clear" w:color="auto" w:fill="auto"/>
            <w:noWrap/>
            <w:vAlign w:val="bottom"/>
          </w:tcPr>
          <w:p w14:paraId="2B274DD1" w14:textId="77777777" w:rsidR="0026191A" w:rsidRPr="007312BE" w:rsidRDefault="0026191A" w:rsidP="00F167B8">
            <w:pPr>
              <w:rPr>
                <w:ins w:id="174" w:author="Sahil Shah" w:date="2018-04-13T18:36:00Z"/>
                <w:rFonts w:ascii="Calibri" w:hAnsi="Calibri" w:cs="Calibri"/>
                <w:lang w:eastAsia="en-IN"/>
              </w:rPr>
            </w:pPr>
            <w:ins w:id="175" w:author="Sahil Shah" w:date="2018-04-13T18:36:00Z">
              <w:r w:rsidRPr="007312BE">
                <w:rPr>
                  <w:rFonts w:ascii="Calibri" w:hAnsi="Calibri" w:cs="Calibri"/>
                  <w:lang w:eastAsia="en-IN"/>
                </w:rPr>
                <w:t>All PAPs</w:t>
              </w:r>
            </w:ins>
          </w:p>
        </w:tc>
      </w:tr>
      <w:tr w:rsidR="0026191A" w:rsidRPr="007312BE" w14:paraId="5996F12D" w14:textId="77777777" w:rsidTr="00F167B8">
        <w:trPr>
          <w:trHeight w:val="576"/>
          <w:ins w:id="176"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61A280FE" w14:textId="77777777" w:rsidR="0026191A" w:rsidRPr="007312BE" w:rsidRDefault="0026191A" w:rsidP="00F167B8">
            <w:pPr>
              <w:rPr>
                <w:ins w:id="177" w:author="Sahil Shah" w:date="2018-04-13T18:36:00Z"/>
                <w:rFonts w:ascii="Calibri" w:hAnsi="Calibri" w:cs="Calibri"/>
                <w:lang w:eastAsia="en-IN"/>
              </w:rPr>
            </w:pPr>
            <w:proofErr w:type="spellStart"/>
            <w:ins w:id="178" w:author="Sahil Shah" w:date="2018-04-13T18:36:00Z">
              <w:r w:rsidRPr="007312BE">
                <w:rPr>
                  <w:rFonts w:ascii="Calibri" w:hAnsi="Calibri" w:cs="Calibri"/>
                  <w:lang w:eastAsia="en-IN"/>
                </w:rPr>
                <w:t>Rs</w:t>
              </w:r>
              <w:proofErr w:type="spellEnd"/>
              <w:r w:rsidRPr="007312BE">
                <w:rPr>
                  <w:rFonts w:ascii="Calibri" w:hAnsi="Calibri" w:cs="Calibri"/>
                  <w:lang w:eastAsia="en-IN"/>
                </w:rPr>
                <w:t>. 1,000 Vouchers</w:t>
              </w:r>
            </w:ins>
          </w:p>
        </w:tc>
        <w:tc>
          <w:tcPr>
            <w:tcW w:w="1134" w:type="dxa"/>
            <w:tcBorders>
              <w:top w:val="nil"/>
              <w:left w:val="nil"/>
              <w:bottom w:val="single" w:sz="4" w:space="0" w:color="auto"/>
              <w:right w:val="single" w:sz="4" w:space="0" w:color="auto"/>
            </w:tcBorders>
            <w:shd w:val="clear" w:color="auto" w:fill="auto"/>
            <w:vAlign w:val="center"/>
          </w:tcPr>
          <w:p w14:paraId="323B877C" w14:textId="77777777" w:rsidR="0026191A" w:rsidRPr="007312BE" w:rsidRDefault="0026191A" w:rsidP="00F167B8">
            <w:pPr>
              <w:rPr>
                <w:ins w:id="179" w:author="Sahil Shah" w:date="2018-04-13T18:36:00Z"/>
                <w:rFonts w:ascii="Calibri" w:hAnsi="Calibri" w:cs="Calibri"/>
                <w:lang w:eastAsia="en-IN"/>
              </w:rPr>
            </w:pPr>
            <w:proofErr w:type="spellStart"/>
            <w:ins w:id="180" w:author="Sahil Shah" w:date="2018-04-13T18:36:00Z">
              <w:r w:rsidRPr="007312BE">
                <w:rPr>
                  <w:rFonts w:ascii="Calibri" w:hAnsi="Calibri" w:cs="Calibri"/>
                  <w:lang w:eastAsia="en-IN"/>
                </w:rPr>
                <w:t>Treebo</w:t>
              </w:r>
              <w:proofErr w:type="spellEnd"/>
            </w:ins>
          </w:p>
        </w:tc>
        <w:tc>
          <w:tcPr>
            <w:tcW w:w="1984" w:type="dxa"/>
            <w:tcBorders>
              <w:top w:val="nil"/>
              <w:left w:val="nil"/>
              <w:bottom w:val="single" w:sz="4" w:space="0" w:color="auto"/>
              <w:right w:val="single" w:sz="4" w:space="0" w:color="auto"/>
            </w:tcBorders>
            <w:shd w:val="clear" w:color="auto" w:fill="auto"/>
            <w:vAlign w:val="bottom"/>
          </w:tcPr>
          <w:p w14:paraId="30C97983" w14:textId="77777777" w:rsidR="0026191A" w:rsidRPr="007312BE" w:rsidRDefault="0026191A" w:rsidP="00F167B8">
            <w:pPr>
              <w:jc w:val="right"/>
              <w:rPr>
                <w:ins w:id="181" w:author="Sahil Shah" w:date="2018-04-13T18:36:00Z"/>
                <w:rFonts w:ascii="Calibri" w:hAnsi="Calibri" w:cs="Calibri"/>
                <w:lang w:eastAsia="en-IN"/>
              </w:rPr>
            </w:pPr>
          </w:p>
        </w:tc>
        <w:tc>
          <w:tcPr>
            <w:tcW w:w="1985" w:type="dxa"/>
            <w:tcBorders>
              <w:top w:val="nil"/>
              <w:left w:val="nil"/>
              <w:bottom w:val="single" w:sz="4" w:space="0" w:color="auto"/>
              <w:right w:val="single" w:sz="4" w:space="0" w:color="auto"/>
            </w:tcBorders>
            <w:shd w:val="clear" w:color="auto" w:fill="auto"/>
            <w:vAlign w:val="bottom"/>
          </w:tcPr>
          <w:p w14:paraId="3C476BC9" w14:textId="77777777" w:rsidR="0026191A" w:rsidRPr="007312BE" w:rsidRDefault="0026191A" w:rsidP="00F167B8">
            <w:pPr>
              <w:jc w:val="right"/>
              <w:rPr>
                <w:ins w:id="182" w:author="Sahil Shah" w:date="2018-04-13T18:36:00Z"/>
                <w:rFonts w:ascii="Calibri" w:hAnsi="Calibri" w:cs="Calibri"/>
                <w:lang w:eastAsia="en-IN"/>
              </w:rPr>
            </w:pPr>
          </w:p>
        </w:tc>
        <w:tc>
          <w:tcPr>
            <w:tcW w:w="995" w:type="dxa"/>
            <w:tcBorders>
              <w:top w:val="nil"/>
              <w:left w:val="nil"/>
              <w:bottom w:val="single" w:sz="4" w:space="0" w:color="auto"/>
              <w:right w:val="single" w:sz="4" w:space="0" w:color="auto"/>
            </w:tcBorders>
            <w:shd w:val="clear" w:color="auto" w:fill="auto"/>
            <w:vAlign w:val="bottom"/>
          </w:tcPr>
          <w:p w14:paraId="1AFEC5A7" w14:textId="77777777" w:rsidR="0026191A" w:rsidRPr="007312BE" w:rsidRDefault="0026191A" w:rsidP="00F167B8">
            <w:pPr>
              <w:jc w:val="right"/>
              <w:rPr>
                <w:ins w:id="183" w:author="Sahil Shah" w:date="2018-04-13T18:36:00Z"/>
                <w:rFonts w:ascii="Calibri" w:hAnsi="Calibri" w:cs="Calibri"/>
                <w:lang w:eastAsia="en-IN"/>
              </w:rPr>
            </w:pPr>
          </w:p>
        </w:tc>
        <w:tc>
          <w:tcPr>
            <w:tcW w:w="960" w:type="dxa"/>
            <w:tcBorders>
              <w:top w:val="nil"/>
              <w:left w:val="nil"/>
              <w:bottom w:val="single" w:sz="4" w:space="0" w:color="auto"/>
              <w:right w:val="single" w:sz="4" w:space="0" w:color="auto"/>
            </w:tcBorders>
            <w:shd w:val="clear" w:color="auto" w:fill="auto"/>
            <w:noWrap/>
            <w:vAlign w:val="bottom"/>
          </w:tcPr>
          <w:p w14:paraId="3AF16405" w14:textId="77777777" w:rsidR="0026191A" w:rsidRPr="007312BE" w:rsidRDefault="0026191A" w:rsidP="00F167B8">
            <w:pPr>
              <w:rPr>
                <w:ins w:id="184" w:author="Sahil Shah" w:date="2018-04-13T18:36:00Z"/>
                <w:rFonts w:ascii="Calibri" w:hAnsi="Calibri" w:cs="Calibri"/>
                <w:lang w:eastAsia="en-IN"/>
              </w:rPr>
            </w:pPr>
            <w:ins w:id="185" w:author="Sahil Shah" w:date="2018-04-13T18:36:00Z">
              <w:r w:rsidRPr="007312BE">
                <w:rPr>
                  <w:rFonts w:ascii="Calibri" w:hAnsi="Calibri" w:cs="Calibri"/>
                  <w:lang w:eastAsia="en-IN"/>
                </w:rPr>
                <w:t>All PAPs</w:t>
              </w:r>
            </w:ins>
          </w:p>
        </w:tc>
      </w:tr>
      <w:tr w:rsidR="0026191A" w:rsidRPr="007312BE" w14:paraId="4DDB5384" w14:textId="77777777" w:rsidTr="00F167B8">
        <w:trPr>
          <w:trHeight w:val="576"/>
          <w:ins w:id="186" w:author="Sahil Shah" w:date="2018-04-13T18:36:00Z"/>
        </w:trPr>
        <w:tc>
          <w:tcPr>
            <w:tcW w:w="2122" w:type="dxa"/>
            <w:tcBorders>
              <w:top w:val="nil"/>
              <w:left w:val="single" w:sz="4" w:space="0" w:color="auto"/>
              <w:bottom w:val="single" w:sz="4" w:space="0" w:color="auto"/>
              <w:right w:val="single" w:sz="4" w:space="0" w:color="auto"/>
            </w:tcBorders>
            <w:shd w:val="clear" w:color="auto" w:fill="auto"/>
            <w:vAlign w:val="center"/>
          </w:tcPr>
          <w:p w14:paraId="0EAF31A1" w14:textId="77777777" w:rsidR="0026191A" w:rsidRPr="007312BE" w:rsidRDefault="0026191A" w:rsidP="00F167B8">
            <w:pPr>
              <w:rPr>
                <w:ins w:id="187" w:author="Sahil Shah" w:date="2018-04-13T18:36:00Z"/>
                <w:rFonts w:ascii="Calibri" w:hAnsi="Calibri" w:cs="Calibri"/>
                <w:lang w:eastAsia="en-IN"/>
              </w:rPr>
            </w:pPr>
            <w:ins w:id="188" w:author="Sahil Shah" w:date="2018-04-13T18:36:00Z">
              <w:r w:rsidRPr="007312BE">
                <w:rPr>
                  <w:rFonts w:ascii="Calibri" w:hAnsi="Calibri" w:cs="Calibri"/>
                  <w:lang w:eastAsia="en-IN"/>
                </w:rPr>
                <w:t>35% Discount Voucher</w:t>
              </w:r>
            </w:ins>
          </w:p>
        </w:tc>
        <w:tc>
          <w:tcPr>
            <w:tcW w:w="1134" w:type="dxa"/>
            <w:tcBorders>
              <w:top w:val="nil"/>
              <w:left w:val="nil"/>
              <w:bottom w:val="single" w:sz="4" w:space="0" w:color="auto"/>
              <w:right w:val="single" w:sz="4" w:space="0" w:color="auto"/>
            </w:tcBorders>
            <w:shd w:val="clear" w:color="auto" w:fill="auto"/>
            <w:vAlign w:val="center"/>
          </w:tcPr>
          <w:p w14:paraId="720F9EA3" w14:textId="77777777" w:rsidR="0026191A" w:rsidRPr="007312BE" w:rsidRDefault="0026191A" w:rsidP="00F167B8">
            <w:pPr>
              <w:rPr>
                <w:ins w:id="189" w:author="Sahil Shah" w:date="2018-04-13T18:36:00Z"/>
                <w:rFonts w:ascii="Calibri" w:hAnsi="Calibri" w:cs="Calibri"/>
                <w:lang w:eastAsia="en-IN"/>
              </w:rPr>
            </w:pPr>
            <w:ins w:id="190" w:author="Sahil Shah" w:date="2018-04-13T18:36:00Z">
              <w:r w:rsidRPr="007312BE">
                <w:rPr>
                  <w:rFonts w:ascii="Calibri" w:hAnsi="Calibri" w:cs="Calibri"/>
                  <w:lang w:eastAsia="en-IN"/>
                </w:rPr>
                <w:t>OYO</w:t>
              </w:r>
            </w:ins>
          </w:p>
        </w:tc>
        <w:tc>
          <w:tcPr>
            <w:tcW w:w="1984" w:type="dxa"/>
            <w:tcBorders>
              <w:top w:val="nil"/>
              <w:left w:val="nil"/>
              <w:bottom w:val="single" w:sz="4" w:space="0" w:color="auto"/>
              <w:right w:val="single" w:sz="4" w:space="0" w:color="auto"/>
            </w:tcBorders>
            <w:shd w:val="clear" w:color="auto" w:fill="auto"/>
            <w:vAlign w:val="bottom"/>
          </w:tcPr>
          <w:p w14:paraId="5C45D969" w14:textId="77777777" w:rsidR="0026191A" w:rsidRPr="007312BE" w:rsidRDefault="0026191A" w:rsidP="00F167B8">
            <w:pPr>
              <w:jc w:val="right"/>
              <w:rPr>
                <w:ins w:id="191" w:author="Sahil Shah" w:date="2018-04-13T18:36:00Z"/>
                <w:rFonts w:ascii="Calibri" w:hAnsi="Calibri" w:cs="Calibri"/>
                <w:lang w:eastAsia="en-IN"/>
              </w:rPr>
            </w:pPr>
          </w:p>
        </w:tc>
        <w:tc>
          <w:tcPr>
            <w:tcW w:w="1985" w:type="dxa"/>
            <w:tcBorders>
              <w:top w:val="nil"/>
              <w:left w:val="nil"/>
              <w:bottom w:val="single" w:sz="4" w:space="0" w:color="auto"/>
              <w:right w:val="single" w:sz="4" w:space="0" w:color="auto"/>
            </w:tcBorders>
            <w:shd w:val="clear" w:color="auto" w:fill="auto"/>
            <w:vAlign w:val="bottom"/>
          </w:tcPr>
          <w:p w14:paraId="7EB27745" w14:textId="77777777" w:rsidR="0026191A" w:rsidRPr="007312BE" w:rsidRDefault="0026191A" w:rsidP="00F167B8">
            <w:pPr>
              <w:jc w:val="right"/>
              <w:rPr>
                <w:ins w:id="192" w:author="Sahil Shah" w:date="2018-04-13T18:36:00Z"/>
                <w:rFonts w:ascii="Calibri" w:hAnsi="Calibri" w:cs="Calibri"/>
                <w:lang w:eastAsia="en-IN"/>
              </w:rPr>
            </w:pPr>
          </w:p>
        </w:tc>
        <w:tc>
          <w:tcPr>
            <w:tcW w:w="995" w:type="dxa"/>
            <w:tcBorders>
              <w:top w:val="nil"/>
              <w:left w:val="nil"/>
              <w:bottom w:val="single" w:sz="4" w:space="0" w:color="auto"/>
              <w:right w:val="single" w:sz="4" w:space="0" w:color="auto"/>
            </w:tcBorders>
            <w:shd w:val="clear" w:color="auto" w:fill="auto"/>
            <w:vAlign w:val="bottom"/>
          </w:tcPr>
          <w:p w14:paraId="1F968203" w14:textId="77777777" w:rsidR="0026191A" w:rsidRPr="007312BE" w:rsidRDefault="0026191A" w:rsidP="00F167B8">
            <w:pPr>
              <w:jc w:val="right"/>
              <w:rPr>
                <w:ins w:id="193" w:author="Sahil Shah" w:date="2018-04-13T18:36:00Z"/>
                <w:rFonts w:ascii="Calibri" w:hAnsi="Calibri" w:cs="Calibri"/>
                <w:lang w:eastAsia="en-IN"/>
              </w:rPr>
            </w:pPr>
          </w:p>
        </w:tc>
        <w:tc>
          <w:tcPr>
            <w:tcW w:w="960" w:type="dxa"/>
            <w:tcBorders>
              <w:top w:val="nil"/>
              <w:left w:val="nil"/>
              <w:bottom w:val="single" w:sz="4" w:space="0" w:color="auto"/>
              <w:right w:val="single" w:sz="4" w:space="0" w:color="auto"/>
            </w:tcBorders>
            <w:shd w:val="clear" w:color="auto" w:fill="auto"/>
            <w:noWrap/>
            <w:vAlign w:val="bottom"/>
          </w:tcPr>
          <w:p w14:paraId="6C066EF3" w14:textId="77777777" w:rsidR="0026191A" w:rsidRPr="007312BE" w:rsidRDefault="0026191A" w:rsidP="00F167B8">
            <w:pPr>
              <w:rPr>
                <w:ins w:id="194" w:author="Sahil Shah" w:date="2018-04-13T18:36:00Z"/>
                <w:rFonts w:ascii="Calibri" w:hAnsi="Calibri" w:cs="Calibri"/>
                <w:lang w:eastAsia="en-IN"/>
              </w:rPr>
            </w:pPr>
            <w:ins w:id="195" w:author="Sahil Shah" w:date="2018-04-13T18:36:00Z">
              <w:r w:rsidRPr="007312BE">
                <w:rPr>
                  <w:rFonts w:ascii="Calibri" w:hAnsi="Calibri" w:cs="Calibri"/>
                  <w:lang w:eastAsia="en-IN"/>
                </w:rPr>
                <w:t>All PAPs</w:t>
              </w:r>
            </w:ins>
          </w:p>
        </w:tc>
      </w:tr>
    </w:tbl>
    <w:p w14:paraId="42F6271C" w14:textId="77777777" w:rsidR="0026191A" w:rsidRDefault="0026191A" w:rsidP="00605E0C">
      <w:pPr>
        <w:pStyle w:val="NoSpacing"/>
        <w:rPr>
          <w:ins w:id="196" w:author="Sahil Shah" w:date="2018-04-13T18:35:00Z"/>
        </w:rPr>
      </w:pPr>
    </w:p>
    <w:p w14:paraId="6F806681" w14:textId="77777777" w:rsidR="0026191A" w:rsidRDefault="0026191A" w:rsidP="00605E0C">
      <w:pPr>
        <w:pStyle w:val="NoSpacing"/>
        <w:rPr>
          <w:ins w:id="197" w:author="Sahil Shah" w:date="2018-04-13T18:35:00Z"/>
        </w:rPr>
      </w:pPr>
    </w:p>
    <w:tbl>
      <w:tblPr>
        <w:tblW w:w="9351" w:type="dxa"/>
        <w:tblLook w:val="04A0" w:firstRow="1" w:lastRow="0" w:firstColumn="1" w:lastColumn="0" w:noHBand="0" w:noVBand="1"/>
      </w:tblPr>
      <w:tblGrid>
        <w:gridCol w:w="2122"/>
        <w:gridCol w:w="1134"/>
        <w:gridCol w:w="1984"/>
        <w:gridCol w:w="1985"/>
        <w:gridCol w:w="995"/>
        <w:gridCol w:w="1131"/>
      </w:tblGrid>
      <w:tr w:rsidR="004F2271" w:rsidRPr="007312BE" w:rsidDel="0026191A" w14:paraId="312A3190" w14:textId="136243A8" w:rsidTr="00F725E5">
        <w:trPr>
          <w:trHeight w:val="576"/>
          <w:del w:id="198" w:author="Sahil Shah" w:date="2018-04-13T18:35:00Z"/>
        </w:trPr>
        <w:tc>
          <w:tcPr>
            <w:tcW w:w="3256" w:type="dxa"/>
            <w:gridSpan w:val="2"/>
            <w:tcBorders>
              <w:top w:val="single" w:sz="4" w:space="0" w:color="auto"/>
              <w:left w:val="single" w:sz="4" w:space="0" w:color="auto"/>
              <w:bottom w:val="single" w:sz="4" w:space="0" w:color="auto"/>
              <w:right w:val="single" w:sz="4" w:space="0" w:color="auto"/>
            </w:tcBorders>
            <w:shd w:val="clear" w:color="000000" w:fill="000000"/>
            <w:hideMark/>
          </w:tcPr>
          <w:p w14:paraId="365483E4" w14:textId="08718253" w:rsidR="004F2271" w:rsidRPr="007312BE" w:rsidDel="0026191A" w:rsidRDefault="004F2271" w:rsidP="00081A04">
            <w:pPr>
              <w:jc w:val="center"/>
              <w:rPr>
                <w:del w:id="199" w:author="Sahil Shah" w:date="2018-04-13T18:35:00Z"/>
                <w:rFonts w:ascii="Calibri" w:hAnsi="Calibri" w:cs="Calibri"/>
                <w:color w:val="FFFFFF"/>
                <w:lang w:eastAsia="en-IN"/>
              </w:rPr>
            </w:pPr>
            <w:del w:id="200" w:author="Sahil Shah" w:date="2018-04-13T18:35:00Z">
              <w:r w:rsidRPr="007312BE" w:rsidDel="0026191A">
                <w:rPr>
                  <w:rFonts w:ascii="Calibri" w:hAnsi="Calibri" w:cs="Calibri"/>
                  <w:color w:val="FFFFFF"/>
                  <w:lang w:eastAsia="en-IN"/>
                </w:rPr>
                <w:delText>Winner type</w:delText>
              </w:r>
            </w:del>
          </w:p>
        </w:tc>
        <w:tc>
          <w:tcPr>
            <w:tcW w:w="1984" w:type="dxa"/>
            <w:tcBorders>
              <w:top w:val="single" w:sz="4" w:space="0" w:color="auto"/>
              <w:left w:val="nil"/>
              <w:bottom w:val="single" w:sz="4" w:space="0" w:color="auto"/>
              <w:right w:val="single" w:sz="4" w:space="0" w:color="auto"/>
            </w:tcBorders>
            <w:shd w:val="clear" w:color="000000" w:fill="000000"/>
            <w:hideMark/>
          </w:tcPr>
          <w:p w14:paraId="63548D81" w14:textId="1B0795DC" w:rsidR="004F2271" w:rsidRPr="007312BE" w:rsidDel="0026191A" w:rsidRDefault="004F2271" w:rsidP="00081A04">
            <w:pPr>
              <w:jc w:val="center"/>
              <w:rPr>
                <w:del w:id="201" w:author="Sahil Shah" w:date="2018-04-13T18:35:00Z"/>
                <w:rFonts w:ascii="Calibri" w:hAnsi="Calibri" w:cs="Calibri"/>
                <w:color w:val="FFFFFF"/>
                <w:lang w:eastAsia="en-IN"/>
              </w:rPr>
            </w:pPr>
            <w:del w:id="202" w:author="Sahil Shah" w:date="2018-04-13T18:35:00Z">
              <w:r w:rsidRPr="007312BE" w:rsidDel="0026191A">
                <w:rPr>
                  <w:rFonts w:ascii="Calibri" w:hAnsi="Calibri" w:cs="Calibri"/>
                  <w:color w:val="FFFFFF"/>
                  <w:lang w:eastAsia="en-IN"/>
                </w:rPr>
                <w:delText>Match Winner</w:delText>
              </w:r>
            </w:del>
          </w:p>
        </w:tc>
        <w:tc>
          <w:tcPr>
            <w:tcW w:w="1985" w:type="dxa"/>
            <w:tcBorders>
              <w:top w:val="single" w:sz="4" w:space="0" w:color="auto"/>
              <w:left w:val="nil"/>
              <w:bottom w:val="single" w:sz="4" w:space="0" w:color="auto"/>
              <w:right w:val="single" w:sz="4" w:space="0" w:color="auto"/>
            </w:tcBorders>
            <w:shd w:val="clear" w:color="000000" w:fill="000000"/>
            <w:hideMark/>
          </w:tcPr>
          <w:p w14:paraId="3DC5793C" w14:textId="52200444" w:rsidR="004F2271" w:rsidRPr="007312BE" w:rsidDel="0026191A" w:rsidRDefault="004F2271" w:rsidP="00081A04">
            <w:pPr>
              <w:jc w:val="center"/>
              <w:rPr>
                <w:del w:id="203" w:author="Sahil Shah" w:date="2018-04-13T18:35:00Z"/>
                <w:rFonts w:ascii="Calibri" w:hAnsi="Calibri" w:cs="Calibri"/>
                <w:color w:val="FFFFFF"/>
                <w:lang w:eastAsia="en-IN"/>
              </w:rPr>
            </w:pPr>
            <w:del w:id="204" w:author="Sahil Shah" w:date="2018-04-13T18:35:00Z">
              <w:r w:rsidRPr="007312BE" w:rsidDel="0026191A">
                <w:rPr>
                  <w:rFonts w:ascii="Calibri" w:hAnsi="Calibri" w:cs="Calibri"/>
                  <w:color w:val="FFFFFF"/>
                  <w:lang w:eastAsia="en-IN"/>
                </w:rPr>
                <w:delText>Qualifier / Eliminator Winner</w:delText>
              </w:r>
            </w:del>
          </w:p>
        </w:tc>
        <w:tc>
          <w:tcPr>
            <w:tcW w:w="995" w:type="dxa"/>
            <w:tcBorders>
              <w:top w:val="single" w:sz="4" w:space="0" w:color="auto"/>
              <w:left w:val="nil"/>
              <w:bottom w:val="single" w:sz="4" w:space="0" w:color="auto"/>
              <w:right w:val="single" w:sz="4" w:space="0" w:color="auto"/>
            </w:tcBorders>
            <w:shd w:val="clear" w:color="000000" w:fill="000000"/>
            <w:hideMark/>
          </w:tcPr>
          <w:p w14:paraId="5BC8D7CD" w14:textId="7B9FC34C" w:rsidR="004F2271" w:rsidRPr="007312BE" w:rsidDel="0026191A" w:rsidRDefault="004F2271" w:rsidP="00081A04">
            <w:pPr>
              <w:jc w:val="center"/>
              <w:rPr>
                <w:del w:id="205" w:author="Sahil Shah" w:date="2018-04-13T18:35:00Z"/>
                <w:rFonts w:ascii="Calibri" w:hAnsi="Calibri" w:cs="Calibri"/>
                <w:color w:val="FFFFFF"/>
                <w:lang w:eastAsia="en-IN"/>
              </w:rPr>
            </w:pPr>
            <w:del w:id="206" w:author="Sahil Shah" w:date="2018-04-13T18:35:00Z">
              <w:r w:rsidRPr="007312BE" w:rsidDel="0026191A">
                <w:rPr>
                  <w:rFonts w:ascii="Calibri" w:hAnsi="Calibri" w:cs="Calibri"/>
                  <w:color w:val="FFFFFF"/>
                  <w:lang w:eastAsia="en-IN"/>
                </w:rPr>
                <w:delText>Final Winner</w:delText>
              </w:r>
            </w:del>
          </w:p>
        </w:tc>
        <w:tc>
          <w:tcPr>
            <w:tcW w:w="1131" w:type="dxa"/>
            <w:tcBorders>
              <w:top w:val="single" w:sz="4" w:space="0" w:color="auto"/>
              <w:left w:val="nil"/>
              <w:bottom w:val="single" w:sz="4" w:space="0" w:color="auto"/>
              <w:right w:val="single" w:sz="4" w:space="0" w:color="auto"/>
            </w:tcBorders>
            <w:shd w:val="clear" w:color="000000" w:fill="000000"/>
            <w:hideMark/>
          </w:tcPr>
          <w:p w14:paraId="430BA79E" w14:textId="12604C78" w:rsidR="004F2271" w:rsidRPr="007312BE" w:rsidDel="0026191A" w:rsidRDefault="004F2271" w:rsidP="00081A04">
            <w:pPr>
              <w:jc w:val="center"/>
              <w:rPr>
                <w:del w:id="207" w:author="Sahil Shah" w:date="2018-04-13T18:35:00Z"/>
                <w:rFonts w:ascii="Calibri" w:hAnsi="Calibri" w:cs="Calibri"/>
                <w:color w:val="FFFFFF"/>
                <w:lang w:eastAsia="en-IN"/>
              </w:rPr>
            </w:pPr>
            <w:del w:id="208" w:author="Sahil Shah" w:date="2018-04-13T18:35:00Z">
              <w:r w:rsidRPr="007312BE" w:rsidDel="0026191A">
                <w:rPr>
                  <w:rFonts w:ascii="Calibri" w:hAnsi="Calibri" w:cs="Calibri"/>
                  <w:color w:val="FFFFFF"/>
                  <w:lang w:eastAsia="en-IN"/>
                </w:rPr>
                <w:delText>Others</w:delText>
              </w:r>
            </w:del>
          </w:p>
        </w:tc>
      </w:tr>
      <w:tr w:rsidR="004F2271" w:rsidRPr="007312BE" w:rsidDel="0026191A" w14:paraId="27DA0B1B" w14:textId="7FE83AA8" w:rsidTr="00F725E5">
        <w:trPr>
          <w:trHeight w:val="1152"/>
          <w:del w:id="209" w:author="Sahil Shah" w:date="2018-04-13T18:35:00Z"/>
        </w:trPr>
        <w:tc>
          <w:tcPr>
            <w:tcW w:w="2122" w:type="dxa"/>
            <w:vMerge w:val="restart"/>
            <w:tcBorders>
              <w:top w:val="nil"/>
              <w:left w:val="single" w:sz="4" w:space="0" w:color="auto"/>
              <w:bottom w:val="single" w:sz="4" w:space="0" w:color="auto"/>
              <w:right w:val="single" w:sz="4" w:space="0" w:color="auto"/>
            </w:tcBorders>
            <w:shd w:val="clear" w:color="000000" w:fill="D9D9D9"/>
            <w:hideMark/>
          </w:tcPr>
          <w:p w14:paraId="3ABC40FF" w14:textId="56A0D4D4" w:rsidR="004F2271" w:rsidRPr="007312BE" w:rsidDel="0026191A" w:rsidRDefault="004F2271" w:rsidP="00081A04">
            <w:pPr>
              <w:jc w:val="center"/>
              <w:rPr>
                <w:del w:id="210" w:author="Sahil Shah" w:date="2018-04-13T18:35:00Z"/>
                <w:rFonts w:ascii="Calibri" w:hAnsi="Calibri" w:cs="Calibri"/>
                <w:lang w:eastAsia="en-IN"/>
              </w:rPr>
            </w:pPr>
            <w:del w:id="211" w:author="Sahil Shah" w:date="2018-04-13T18:35:00Z">
              <w:r w:rsidRPr="007312BE" w:rsidDel="0026191A">
                <w:rPr>
                  <w:rFonts w:ascii="Calibri" w:hAnsi="Calibri" w:cs="Calibri"/>
                  <w:lang w:eastAsia="en-IN"/>
                </w:rPr>
                <w:delText>Gold Prize</w:delText>
              </w:r>
            </w:del>
          </w:p>
        </w:tc>
        <w:tc>
          <w:tcPr>
            <w:tcW w:w="1134" w:type="dxa"/>
            <w:vMerge w:val="restart"/>
            <w:tcBorders>
              <w:top w:val="nil"/>
              <w:left w:val="single" w:sz="4" w:space="0" w:color="auto"/>
              <w:bottom w:val="single" w:sz="4" w:space="0" w:color="auto"/>
              <w:right w:val="single" w:sz="4" w:space="0" w:color="auto"/>
            </w:tcBorders>
            <w:shd w:val="clear" w:color="000000" w:fill="D9D9D9"/>
            <w:hideMark/>
          </w:tcPr>
          <w:p w14:paraId="63164EC0" w14:textId="0AD48CDE" w:rsidR="004F2271" w:rsidRPr="007312BE" w:rsidDel="0026191A" w:rsidRDefault="004F2271" w:rsidP="00081A04">
            <w:pPr>
              <w:jc w:val="center"/>
              <w:rPr>
                <w:del w:id="212" w:author="Sahil Shah" w:date="2018-04-13T18:35:00Z"/>
                <w:rFonts w:ascii="Calibri" w:hAnsi="Calibri" w:cs="Calibri"/>
                <w:lang w:eastAsia="en-IN"/>
              </w:rPr>
            </w:pPr>
            <w:del w:id="213" w:author="Sahil Shah" w:date="2018-04-13T18:35:00Z">
              <w:r w:rsidRPr="007312BE" w:rsidDel="0026191A">
                <w:rPr>
                  <w:rFonts w:ascii="Calibri" w:hAnsi="Calibri" w:cs="Calibri"/>
                  <w:lang w:eastAsia="en-IN"/>
                </w:rPr>
                <w:delText>Sponsor Name</w:delText>
              </w:r>
            </w:del>
          </w:p>
        </w:tc>
        <w:tc>
          <w:tcPr>
            <w:tcW w:w="1984" w:type="dxa"/>
            <w:tcBorders>
              <w:top w:val="nil"/>
              <w:left w:val="nil"/>
              <w:bottom w:val="single" w:sz="4" w:space="0" w:color="auto"/>
              <w:right w:val="single" w:sz="4" w:space="0" w:color="auto"/>
            </w:tcBorders>
            <w:shd w:val="clear" w:color="000000" w:fill="D9D9D9"/>
            <w:hideMark/>
          </w:tcPr>
          <w:p w14:paraId="69D80CF7" w14:textId="2CBEADB7" w:rsidR="004F2271" w:rsidRPr="007312BE" w:rsidDel="0026191A" w:rsidRDefault="004F2271" w:rsidP="00081A04">
            <w:pPr>
              <w:jc w:val="center"/>
              <w:rPr>
                <w:del w:id="214" w:author="Sahil Shah" w:date="2018-04-13T18:35:00Z"/>
                <w:rFonts w:ascii="Calibri" w:hAnsi="Calibri" w:cs="Calibri"/>
                <w:lang w:eastAsia="en-IN"/>
              </w:rPr>
            </w:pPr>
            <w:del w:id="215" w:author="Sahil Shah" w:date="2018-04-13T18:35:00Z">
              <w:r w:rsidRPr="007312BE" w:rsidDel="0026191A">
                <w:rPr>
                  <w:rFonts w:ascii="Calibri" w:hAnsi="Calibri" w:cs="Calibri"/>
                  <w:lang w:eastAsia="en-IN"/>
                </w:rPr>
                <w:delText>Per Match (56 matches excluding qualifiers, elminator and final)</w:delText>
              </w:r>
            </w:del>
          </w:p>
        </w:tc>
        <w:tc>
          <w:tcPr>
            <w:tcW w:w="1985" w:type="dxa"/>
            <w:tcBorders>
              <w:top w:val="nil"/>
              <w:left w:val="nil"/>
              <w:bottom w:val="single" w:sz="4" w:space="0" w:color="auto"/>
              <w:right w:val="single" w:sz="4" w:space="0" w:color="auto"/>
            </w:tcBorders>
            <w:shd w:val="clear" w:color="000000" w:fill="D9D9D9"/>
            <w:hideMark/>
          </w:tcPr>
          <w:p w14:paraId="20764B2E" w14:textId="69884CC2" w:rsidR="004F2271" w:rsidRPr="007312BE" w:rsidDel="0026191A" w:rsidRDefault="004F2271" w:rsidP="00081A04">
            <w:pPr>
              <w:jc w:val="center"/>
              <w:rPr>
                <w:del w:id="216" w:author="Sahil Shah" w:date="2018-04-13T18:35:00Z"/>
                <w:rFonts w:ascii="Calibri" w:hAnsi="Calibri" w:cs="Calibri"/>
                <w:lang w:eastAsia="en-IN"/>
              </w:rPr>
            </w:pPr>
            <w:del w:id="217" w:author="Sahil Shah" w:date="2018-04-13T18:35:00Z">
              <w:r w:rsidRPr="007312BE" w:rsidDel="0026191A">
                <w:rPr>
                  <w:rFonts w:ascii="Calibri" w:hAnsi="Calibri" w:cs="Calibri"/>
                  <w:lang w:eastAsia="en-IN"/>
                </w:rPr>
                <w:delText>Per qualifier / eliminator (2 qualifiers and 1 eliminator)</w:delText>
              </w:r>
            </w:del>
          </w:p>
        </w:tc>
        <w:tc>
          <w:tcPr>
            <w:tcW w:w="995" w:type="dxa"/>
            <w:tcBorders>
              <w:top w:val="nil"/>
              <w:left w:val="nil"/>
              <w:bottom w:val="single" w:sz="4" w:space="0" w:color="auto"/>
              <w:right w:val="single" w:sz="4" w:space="0" w:color="auto"/>
            </w:tcBorders>
            <w:shd w:val="clear" w:color="000000" w:fill="D9D9D9"/>
            <w:hideMark/>
          </w:tcPr>
          <w:p w14:paraId="752EE951" w14:textId="650ABF9C" w:rsidR="004F2271" w:rsidRPr="007312BE" w:rsidDel="0026191A" w:rsidRDefault="004F2271" w:rsidP="00081A04">
            <w:pPr>
              <w:jc w:val="center"/>
              <w:rPr>
                <w:del w:id="218" w:author="Sahil Shah" w:date="2018-04-13T18:35:00Z"/>
                <w:rFonts w:ascii="Calibri" w:hAnsi="Calibri" w:cs="Calibri"/>
                <w:lang w:eastAsia="en-IN"/>
              </w:rPr>
            </w:pPr>
            <w:del w:id="219" w:author="Sahil Shah" w:date="2018-04-13T18:35:00Z">
              <w:r w:rsidRPr="007312BE" w:rsidDel="0026191A">
                <w:rPr>
                  <w:rFonts w:ascii="Calibri" w:hAnsi="Calibri" w:cs="Calibri"/>
                  <w:lang w:eastAsia="en-IN"/>
                </w:rPr>
                <w:delText>Final</w:delText>
              </w:r>
            </w:del>
          </w:p>
        </w:tc>
        <w:tc>
          <w:tcPr>
            <w:tcW w:w="1131" w:type="dxa"/>
            <w:tcBorders>
              <w:top w:val="nil"/>
              <w:left w:val="nil"/>
              <w:bottom w:val="single" w:sz="4" w:space="0" w:color="auto"/>
              <w:right w:val="single" w:sz="4" w:space="0" w:color="auto"/>
            </w:tcBorders>
            <w:shd w:val="clear" w:color="000000" w:fill="D9D9D9"/>
            <w:hideMark/>
          </w:tcPr>
          <w:p w14:paraId="23B9BED1" w14:textId="5080FFF5" w:rsidR="004F2271" w:rsidRPr="007312BE" w:rsidDel="0026191A" w:rsidRDefault="00521D2D" w:rsidP="00081A04">
            <w:pPr>
              <w:jc w:val="center"/>
              <w:rPr>
                <w:del w:id="220" w:author="Sahil Shah" w:date="2018-04-13T18:35:00Z"/>
                <w:rFonts w:ascii="Calibri" w:hAnsi="Calibri" w:cs="Calibri"/>
                <w:lang w:eastAsia="en-IN"/>
              </w:rPr>
            </w:pPr>
            <w:del w:id="221" w:author="Sahil Shah" w:date="2018-04-13T18:35:00Z">
              <w:r w:rsidDel="0026191A">
                <w:rPr>
                  <w:rFonts w:ascii="Calibri" w:hAnsi="Calibri" w:cs="Calibri"/>
                  <w:lang w:eastAsia="en-IN"/>
                </w:rPr>
                <w:delText>Player</w:delText>
              </w:r>
              <w:r w:rsidR="004F2271" w:rsidRPr="007312BE" w:rsidDel="0026191A">
                <w:rPr>
                  <w:rFonts w:ascii="Calibri" w:hAnsi="Calibri" w:cs="Calibri"/>
                  <w:lang w:eastAsia="en-IN"/>
                </w:rPr>
                <w:delText>s who register</w:delText>
              </w:r>
            </w:del>
          </w:p>
        </w:tc>
      </w:tr>
      <w:tr w:rsidR="004F2271" w:rsidRPr="007312BE" w:rsidDel="0026191A" w14:paraId="11CD912F" w14:textId="21DCACAA" w:rsidTr="00F725E5">
        <w:trPr>
          <w:trHeight w:val="288"/>
          <w:del w:id="222" w:author="Sahil Shah" w:date="2018-04-13T18:35:00Z"/>
        </w:trPr>
        <w:tc>
          <w:tcPr>
            <w:tcW w:w="2122" w:type="dxa"/>
            <w:vMerge/>
            <w:tcBorders>
              <w:top w:val="nil"/>
              <w:left w:val="single" w:sz="4" w:space="0" w:color="auto"/>
              <w:bottom w:val="single" w:sz="4" w:space="0" w:color="auto"/>
              <w:right w:val="single" w:sz="4" w:space="0" w:color="auto"/>
            </w:tcBorders>
            <w:vAlign w:val="center"/>
            <w:hideMark/>
          </w:tcPr>
          <w:p w14:paraId="72E8C09B" w14:textId="0B1F4B60" w:rsidR="004F2271" w:rsidRPr="007312BE" w:rsidDel="0026191A" w:rsidRDefault="004F2271" w:rsidP="00081A04">
            <w:pPr>
              <w:rPr>
                <w:del w:id="223" w:author="Sahil Shah" w:date="2018-04-13T18:35:00Z"/>
                <w:rFonts w:ascii="Calibri" w:hAnsi="Calibri" w:cs="Calibri"/>
                <w:lang w:eastAsia="en-IN"/>
              </w:rPr>
            </w:pPr>
          </w:p>
        </w:tc>
        <w:tc>
          <w:tcPr>
            <w:tcW w:w="1134" w:type="dxa"/>
            <w:vMerge/>
            <w:tcBorders>
              <w:top w:val="nil"/>
              <w:left w:val="single" w:sz="4" w:space="0" w:color="auto"/>
              <w:bottom w:val="single" w:sz="4" w:space="0" w:color="auto"/>
              <w:right w:val="single" w:sz="4" w:space="0" w:color="auto"/>
            </w:tcBorders>
            <w:vAlign w:val="center"/>
            <w:hideMark/>
          </w:tcPr>
          <w:p w14:paraId="6631E42E" w14:textId="4A9B5D98" w:rsidR="004F2271" w:rsidRPr="007312BE" w:rsidDel="0026191A" w:rsidRDefault="004F2271" w:rsidP="00081A04">
            <w:pPr>
              <w:rPr>
                <w:del w:id="224" w:author="Sahil Shah" w:date="2018-04-13T18:35:00Z"/>
                <w:rFonts w:ascii="Calibri" w:hAnsi="Calibri" w:cs="Calibri"/>
                <w:lang w:eastAsia="en-IN"/>
              </w:rPr>
            </w:pPr>
          </w:p>
        </w:tc>
        <w:tc>
          <w:tcPr>
            <w:tcW w:w="6095" w:type="dxa"/>
            <w:gridSpan w:val="4"/>
            <w:tcBorders>
              <w:top w:val="single" w:sz="4" w:space="0" w:color="auto"/>
              <w:left w:val="nil"/>
              <w:bottom w:val="single" w:sz="4" w:space="0" w:color="auto"/>
              <w:right w:val="single" w:sz="4" w:space="0" w:color="auto"/>
            </w:tcBorders>
            <w:shd w:val="clear" w:color="000000" w:fill="D9D9D9"/>
            <w:noWrap/>
            <w:vAlign w:val="bottom"/>
            <w:hideMark/>
          </w:tcPr>
          <w:p w14:paraId="230BABE1" w14:textId="6A358282" w:rsidR="004F2271" w:rsidRPr="007312BE" w:rsidDel="0026191A" w:rsidRDefault="004F2271" w:rsidP="00081A04">
            <w:pPr>
              <w:jc w:val="center"/>
              <w:rPr>
                <w:del w:id="225" w:author="Sahil Shah" w:date="2018-04-13T18:35:00Z"/>
                <w:rFonts w:ascii="Calibri" w:hAnsi="Calibri" w:cs="Calibri"/>
                <w:lang w:eastAsia="en-IN"/>
              </w:rPr>
            </w:pPr>
            <w:del w:id="226" w:author="Sahil Shah" w:date="2018-04-13T18:35:00Z">
              <w:r w:rsidRPr="007312BE" w:rsidDel="0026191A">
                <w:rPr>
                  <w:rFonts w:ascii="Calibri" w:hAnsi="Calibri" w:cs="Calibri"/>
                  <w:lang w:eastAsia="en-IN"/>
                </w:rPr>
                <w:delText>Number of prizes</w:delText>
              </w:r>
            </w:del>
          </w:p>
        </w:tc>
      </w:tr>
      <w:tr w:rsidR="004F2271" w:rsidRPr="007312BE" w:rsidDel="0026191A" w14:paraId="6CA54EEA" w14:textId="7C720577" w:rsidTr="00F725E5">
        <w:trPr>
          <w:trHeight w:val="576"/>
          <w:del w:id="227"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64785A1" w14:textId="1D040F07" w:rsidR="004F2271" w:rsidRPr="007312BE" w:rsidDel="0026191A" w:rsidRDefault="004F2271" w:rsidP="00081A04">
            <w:pPr>
              <w:rPr>
                <w:del w:id="228" w:author="Sahil Shah" w:date="2018-04-13T18:35:00Z"/>
                <w:rFonts w:ascii="Calibri" w:hAnsi="Calibri" w:cs="Calibri"/>
                <w:lang w:eastAsia="en-IN"/>
              </w:rPr>
            </w:pPr>
            <w:del w:id="229" w:author="Sahil Shah" w:date="2018-04-13T18:35:00Z">
              <w:r w:rsidRPr="007312BE" w:rsidDel="0026191A">
                <w:rPr>
                  <w:rFonts w:ascii="Calibri" w:hAnsi="Calibri" w:cs="Calibri"/>
                  <w:lang w:eastAsia="en-IN"/>
                </w:rPr>
                <w:delText>Rs. 100 Movie discount Vouchers</w:delText>
              </w:r>
            </w:del>
          </w:p>
        </w:tc>
        <w:tc>
          <w:tcPr>
            <w:tcW w:w="1134" w:type="dxa"/>
            <w:tcBorders>
              <w:top w:val="nil"/>
              <w:left w:val="nil"/>
              <w:bottom w:val="single" w:sz="4" w:space="0" w:color="auto"/>
              <w:right w:val="single" w:sz="4" w:space="0" w:color="auto"/>
            </w:tcBorders>
            <w:shd w:val="clear" w:color="auto" w:fill="auto"/>
            <w:vAlign w:val="center"/>
            <w:hideMark/>
          </w:tcPr>
          <w:p w14:paraId="50DE24E3" w14:textId="73F6FFA8" w:rsidR="004F2271" w:rsidRPr="007312BE" w:rsidDel="0026191A" w:rsidRDefault="004F2271" w:rsidP="00081A04">
            <w:pPr>
              <w:rPr>
                <w:del w:id="230" w:author="Sahil Shah" w:date="2018-04-13T18:35:00Z"/>
                <w:rFonts w:ascii="Calibri" w:hAnsi="Calibri" w:cs="Calibri"/>
                <w:lang w:eastAsia="en-IN"/>
              </w:rPr>
            </w:pPr>
            <w:del w:id="231" w:author="Sahil Shah" w:date="2018-04-13T18:35:00Z">
              <w:r w:rsidRPr="007312BE" w:rsidDel="0026191A">
                <w:rPr>
                  <w:rFonts w:ascii="Calibri" w:hAnsi="Calibri" w:cs="Calibri"/>
                  <w:lang w:eastAsia="en-IN"/>
                </w:rPr>
                <w:delText>Paytm</w:delText>
              </w:r>
            </w:del>
          </w:p>
        </w:tc>
        <w:tc>
          <w:tcPr>
            <w:tcW w:w="1984" w:type="dxa"/>
            <w:tcBorders>
              <w:top w:val="nil"/>
              <w:left w:val="nil"/>
              <w:bottom w:val="single" w:sz="4" w:space="0" w:color="auto"/>
              <w:right w:val="single" w:sz="4" w:space="0" w:color="auto"/>
            </w:tcBorders>
            <w:shd w:val="clear" w:color="auto" w:fill="auto"/>
            <w:vAlign w:val="center"/>
            <w:hideMark/>
          </w:tcPr>
          <w:p w14:paraId="753A0987" w14:textId="472A49B4" w:rsidR="004F2271" w:rsidRPr="007312BE" w:rsidDel="0026191A" w:rsidRDefault="004F2271" w:rsidP="00081A04">
            <w:pPr>
              <w:jc w:val="right"/>
              <w:rPr>
                <w:del w:id="232" w:author="Sahil Shah" w:date="2018-04-13T18:35:00Z"/>
                <w:rFonts w:ascii="Calibri" w:hAnsi="Calibri" w:cs="Calibri"/>
                <w:lang w:eastAsia="en-IN"/>
              </w:rPr>
            </w:pPr>
            <w:del w:id="233" w:author="Sahil Shah" w:date="2018-04-13T18:35:00Z">
              <w:r w:rsidRPr="007312BE" w:rsidDel="0026191A">
                <w:rPr>
                  <w:rFonts w:ascii="Calibri" w:hAnsi="Calibri" w:cs="Calibri"/>
                  <w:lang w:eastAsia="en-IN"/>
                </w:rPr>
                <w:delText>15,000</w:delText>
              </w:r>
            </w:del>
          </w:p>
        </w:tc>
        <w:tc>
          <w:tcPr>
            <w:tcW w:w="1985" w:type="dxa"/>
            <w:tcBorders>
              <w:top w:val="nil"/>
              <w:left w:val="nil"/>
              <w:bottom w:val="single" w:sz="4" w:space="0" w:color="auto"/>
              <w:right w:val="single" w:sz="4" w:space="0" w:color="auto"/>
            </w:tcBorders>
            <w:shd w:val="clear" w:color="auto" w:fill="auto"/>
            <w:vAlign w:val="center"/>
            <w:hideMark/>
          </w:tcPr>
          <w:p w14:paraId="4E8C83EB" w14:textId="720E748F" w:rsidR="004F2271" w:rsidRPr="007312BE" w:rsidDel="0026191A" w:rsidRDefault="004F2271" w:rsidP="00081A04">
            <w:pPr>
              <w:jc w:val="right"/>
              <w:rPr>
                <w:del w:id="234" w:author="Sahil Shah" w:date="2018-04-13T18:35:00Z"/>
                <w:rFonts w:ascii="Calibri" w:hAnsi="Calibri" w:cs="Calibri"/>
                <w:lang w:eastAsia="en-IN"/>
              </w:rPr>
            </w:pPr>
            <w:del w:id="235" w:author="Sahil Shah" w:date="2018-04-13T18:35:00Z">
              <w:r w:rsidRPr="007312BE" w:rsidDel="0026191A">
                <w:rPr>
                  <w:rFonts w:ascii="Calibri" w:hAnsi="Calibri" w:cs="Calibri"/>
                  <w:lang w:eastAsia="en-IN"/>
                </w:rPr>
                <w:delText>40,000</w:delText>
              </w:r>
            </w:del>
          </w:p>
        </w:tc>
        <w:tc>
          <w:tcPr>
            <w:tcW w:w="995" w:type="dxa"/>
            <w:tcBorders>
              <w:top w:val="nil"/>
              <w:left w:val="nil"/>
              <w:bottom w:val="single" w:sz="4" w:space="0" w:color="auto"/>
              <w:right w:val="single" w:sz="4" w:space="0" w:color="auto"/>
            </w:tcBorders>
            <w:shd w:val="clear" w:color="auto" w:fill="auto"/>
            <w:vAlign w:val="center"/>
            <w:hideMark/>
          </w:tcPr>
          <w:p w14:paraId="7FAD9C38" w14:textId="556A7092" w:rsidR="004F2271" w:rsidRPr="007312BE" w:rsidDel="0026191A" w:rsidRDefault="004F2271" w:rsidP="00081A04">
            <w:pPr>
              <w:jc w:val="right"/>
              <w:rPr>
                <w:del w:id="236" w:author="Sahil Shah" w:date="2018-04-13T18:35:00Z"/>
                <w:rFonts w:ascii="Calibri" w:hAnsi="Calibri" w:cs="Calibri"/>
                <w:lang w:eastAsia="en-IN"/>
              </w:rPr>
            </w:pPr>
            <w:del w:id="237" w:author="Sahil Shah" w:date="2018-04-13T18:35:00Z">
              <w:r w:rsidRPr="007312BE" w:rsidDel="0026191A">
                <w:rPr>
                  <w:rFonts w:ascii="Calibri" w:hAnsi="Calibri" w:cs="Calibri"/>
                  <w:lang w:eastAsia="en-IN"/>
                </w:rPr>
                <w:delText>40,000</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424F05FB" w14:textId="54312555" w:rsidR="004F2271" w:rsidRPr="007312BE" w:rsidDel="0026191A" w:rsidRDefault="004F2271" w:rsidP="00081A04">
            <w:pPr>
              <w:rPr>
                <w:del w:id="238" w:author="Sahil Shah" w:date="2018-04-13T18:35:00Z"/>
                <w:rFonts w:ascii="Calibri" w:hAnsi="Calibri" w:cs="Calibri"/>
                <w:lang w:eastAsia="en-IN"/>
              </w:rPr>
            </w:pPr>
            <w:del w:id="239" w:author="Sahil Shah" w:date="2018-04-13T18:35:00Z">
              <w:r w:rsidRPr="007312BE" w:rsidDel="0026191A">
                <w:rPr>
                  <w:rFonts w:ascii="Calibri" w:hAnsi="Calibri" w:cs="Calibri"/>
                  <w:lang w:eastAsia="en-IN"/>
                </w:rPr>
                <w:delText> </w:delText>
              </w:r>
            </w:del>
          </w:p>
        </w:tc>
      </w:tr>
      <w:tr w:rsidR="004F2271" w:rsidRPr="007312BE" w:rsidDel="0026191A" w14:paraId="48279AA3" w14:textId="1F4201F1" w:rsidTr="00F725E5">
        <w:trPr>
          <w:trHeight w:val="288"/>
          <w:del w:id="240"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CD153F5" w14:textId="29170BA0" w:rsidR="004F2271" w:rsidRPr="007312BE" w:rsidDel="0026191A" w:rsidRDefault="004F2271" w:rsidP="00081A04">
            <w:pPr>
              <w:rPr>
                <w:del w:id="241" w:author="Sahil Shah" w:date="2018-04-13T18:35:00Z"/>
                <w:rFonts w:ascii="Calibri" w:hAnsi="Calibri" w:cs="Calibri"/>
                <w:lang w:eastAsia="en-IN"/>
              </w:rPr>
            </w:pPr>
            <w:del w:id="242" w:author="Sahil Shah" w:date="2018-04-13T18:35:00Z">
              <w:r w:rsidRPr="007312BE" w:rsidDel="0026191A">
                <w:rPr>
                  <w:rFonts w:ascii="Calibri" w:hAnsi="Calibri" w:cs="Calibri"/>
                  <w:lang w:eastAsia="en-IN"/>
                </w:rPr>
                <w:delText>Rs. 20 Recharge Vouchers</w:delText>
              </w:r>
            </w:del>
          </w:p>
        </w:tc>
        <w:tc>
          <w:tcPr>
            <w:tcW w:w="1134" w:type="dxa"/>
            <w:tcBorders>
              <w:top w:val="nil"/>
              <w:left w:val="nil"/>
              <w:bottom w:val="single" w:sz="4" w:space="0" w:color="auto"/>
              <w:right w:val="single" w:sz="4" w:space="0" w:color="auto"/>
            </w:tcBorders>
            <w:shd w:val="clear" w:color="auto" w:fill="auto"/>
            <w:vAlign w:val="center"/>
            <w:hideMark/>
          </w:tcPr>
          <w:p w14:paraId="258E95AD" w14:textId="66AE66D8" w:rsidR="004F2271" w:rsidRPr="007312BE" w:rsidDel="0026191A" w:rsidRDefault="004F2271" w:rsidP="00081A04">
            <w:pPr>
              <w:rPr>
                <w:del w:id="243" w:author="Sahil Shah" w:date="2018-04-13T18:35:00Z"/>
                <w:rFonts w:ascii="Calibri" w:hAnsi="Calibri" w:cs="Calibri"/>
                <w:lang w:eastAsia="en-IN"/>
              </w:rPr>
            </w:pPr>
            <w:del w:id="244" w:author="Sahil Shah" w:date="2018-04-13T18:35:00Z">
              <w:r w:rsidRPr="007312BE" w:rsidDel="0026191A">
                <w:rPr>
                  <w:rFonts w:ascii="Calibri" w:hAnsi="Calibri" w:cs="Calibri"/>
                  <w:lang w:eastAsia="en-IN"/>
                </w:rPr>
                <w:delText>Paytm</w:delText>
              </w:r>
            </w:del>
          </w:p>
        </w:tc>
        <w:tc>
          <w:tcPr>
            <w:tcW w:w="1984" w:type="dxa"/>
            <w:tcBorders>
              <w:top w:val="nil"/>
              <w:left w:val="nil"/>
              <w:bottom w:val="single" w:sz="4" w:space="0" w:color="auto"/>
              <w:right w:val="single" w:sz="4" w:space="0" w:color="auto"/>
            </w:tcBorders>
            <w:shd w:val="clear" w:color="auto" w:fill="auto"/>
            <w:vAlign w:val="center"/>
            <w:hideMark/>
          </w:tcPr>
          <w:p w14:paraId="6A10E61C" w14:textId="2F67A474" w:rsidR="004F2271" w:rsidRPr="007312BE" w:rsidDel="0026191A" w:rsidRDefault="004F2271" w:rsidP="00081A04">
            <w:pPr>
              <w:jc w:val="right"/>
              <w:rPr>
                <w:del w:id="245" w:author="Sahil Shah" w:date="2018-04-13T18:35:00Z"/>
                <w:rFonts w:ascii="Calibri" w:hAnsi="Calibri" w:cs="Calibri"/>
                <w:lang w:eastAsia="en-IN"/>
              </w:rPr>
            </w:pPr>
            <w:del w:id="246" w:author="Sahil Shah" w:date="2018-04-13T18:35:00Z">
              <w:r w:rsidRPr="007312BE" w:rsidDel="0026191A">
                <w:rPr>
                  <w:rFonts w:ascii="Calibri" w:hAnsi="Calibri" w:cs="Calibri"/>
                  <w:lang w:eastAsia="en-IN"/>
                </w:rPr>
                <w:delText>1,50,000</w:delText>
              </w:r>
            </w:del>
          </w:p>
        </w:tc>
        <w:tc>
          <w:tcPr>
            <w:tcW w:w="1985" w:type="dxa"/>
            <w:tcBorders>
              <w:top w:val="nil"/>
              <w:left w:val="nil"/>
              <w:bottom w:val="single" w:sz="4" w:space="0" w:color="auto"/>
              <w:right w:val="single" w:sz="4" w:space="0" w:color="auto"/>
            </w:tcBorders>
            <w:shd w:val="clear" w:color="auto" w:fill="auto"/>
            <w:vAlign w:val="center"/>
            <w:hideMark/>
          </w:tcPr>
          <w:p w14:paraId="2558BF54" w14:textId="07A6416A" w:rsidR="004F2271" w:rsidRPr="007312BE" w:rsidDel="0026191A" w:rsidRDefault="004F2271" w:rsidP="00081A04">
            <w:pPr>
              <w:jc w:val="right"/>
              <w:rPr>
                <w:del w:id="247" w:author="Sahil Shah" w:date="2018-04-13T18:35:00Z"/>
                <w:rFonts w:ascii="Calibri" w:hAnsi="Calibri" w:cs="Calibri"/>
                <w:lang w:eastAsia="en-IN"/>
              </w:rPr>
            </w:pPr>
            <w:del w:id="248" w:author="Sahil Shah" w:date="2018-04-13T18:35:00Z">
              <w:r w:rsidRPr="007312BE" w:rsidDel="0026191A">
                <w:rPr>
                  <w:rFonts w:ascii="Calibri" w:hAnsi="Calibri" w:cs="Calibri"/>
                  <w:lang w:eastAsia="en-IN"/>
                </w:rPr>
                <w:delText>4,00,000</w:delText>
              </w:r>
            </w:del>
          </w:p>
        </w:tc>
        <w:tc>
          <w:tcPr>
            <w:tcW w:w="995" w:type="dxa"/>
            <w:tcBorders>
              <w:top w:val="nil"/>
              <w:left w:val="nil"/>
              <w:bottom w:val="single" w:sz="4" w:space="0" w:color="auto"/>
              <w:right w:val="single" w:sz="4" w:space="0" w:color="auto"/>
            </w:tcBorders>
            <w:shd w:val="clear" w:color="auto" w:fill="auto"/>
            <w:vAlign w:val="center"/>
            <w:hideMark/>
          </w:tcPr>
          <w:p w14:paraId="58B0B65B" w14:textId="725DF206" w:rsidR="004F2271" w:rsidRPr="007312BE" w:rsidDel="0026191A" w:rsidRDefault="004F2271" w:rsidP="00081A04">
            <w:pPr>
              <w:jc w:val="right"/>
              <w:rPr>
                <w:del w:id="249" w:author="Sahil Shah" w:date="2018-04-13T18:35:00Z"/>
                <w:rFonts w:ascii="Calibri" w:hAnsi="Calibri" w:cs="Calibri"/>
                <w:lang w:eastAsia="en-IN"/>
              </w:rPr>
            </w:pPr>
            <w:del w:id="250" w:author="Sahil Shah" w:date="2018-04-13T18:35:00Z">
              <w:r w:rsidRPr="007312BE" w:rsidDel="0026191A">
                <w:rPr>
                  <w:rFonts w:ascii="Calibri" w:hAnsi="Calibri" w:cs="Calibri"/>
                  <w:lang w:eastAsia="en-IN"/>
                </w:rPr>
                <w:delText>4,00,000</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0E50ADC8" w14:textId="34E70F48" w:rsidR="004F2271" w:rsidRPr="007312BE" w:rsidDel="0026191A" w:rsidRDefault="004F2271" w:rsidP="00081A04">
            <w:pPr>
              <w:rPr>
                <w:del w:id="251" w:author="Sahil Shah" w:date="2018-04-13T18:35:00Z"/>
                <w:rFonts w:ascii="Calibri" w:hAnsi="Calibri" w:cs="Calibri"/>
                <w:lang w:eastAsia="en-IN"/>
              </w:rPr>
            </w:pPr>
            <w:del w:id="252" w:author="Sahil Shah" w:date="2018-04-13T18:35:00Z">
              <w:r w:rsidRPr="007312BE" w:rsidDel="0026191A">
                <w:rPr>
                  <w:rFonts w:ascii="Calibri" w:hAnsi="Calibri" w:cs="Calibri"/>
                  <w:lang w:eastAsia="en-IN"/>
                </w:rPr>
                <w:delText> </w:delText>
              </w:r>
            </w:del>
          </w:p>
        </w:tc>
      </w:tr>
      <w:tr w:rsidR="004F2271" w:rsidRPr="007312BE" w:rsidDel="0026191A" w14:paraId="20D67421" w14:textId="2B933C53" w:rsidTr="00F725E5">
        <w:trPr>
          <w:trHeight w:val="288"/>
          <w:del w:id="253"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26435E8" w14:textId="43A9A2D0" w:rsidR="004F2271" w:rsidRPr="007312BE" w:rsidDel="0026191A" w:rsidRDefault="004F2271" w:rsidP="00081A04">
            <w:pPr>
              <w:rPr>
                <w:del w:id="254" w:author="Sahil Shah" w:date="2018-04-13T18:35:00Z"/>
                <w:rFonts w:ascii="Calibri" w:hAnsi="Calibri" w:cs="Calibri"/>
                <w:lang w:eastAsia="en-IN"/>
              </w:rPr>
            </w:pPr>
            <w:del w:id="255" w:author="Sahil Shah" w:date="2018-04-13T18:35:00Z">
              <w:r w:rsidRPr="007312BE" w:rsidDel="0026191A">
                <w:rPr>
                  <w:rFonts w:ascii="Calibri" w:hAnsi="Calibri" w:cs="Calibri"/>
                  <w:lang w:eastAsia="en-IN"/>
                </w:rPr>
                <w:delText>Rs. 500 Vouchers</w:delText>
              </w:r>
            </w:del>
          </w:p>
        </w:tc>
        <w:tc>
          <w:tcPr>
            <w:tcW w:w="1134" w:type="dxa"/>
            <w:tcBorders>
              <w:top w:val="nil"/>
              <w:left w:val="nil"/>
              <w:bottom w:val="single" w:sz="4" w:space="0" w:color="auto"/>
              <w:right w:val="single" w:sz="4" w:space="0" w:color="auto"/>
            </w:tcBorders>
            <w:shd w:val="clear" w:color="auto" w:fill="auto"/>
            <w:vAlign w:val="center"/>
            <w:hideMark/>
          </w:tcPr>
          <w:p w14:paraId="4974E530" w14:textId="3D5D4732" w:rsidR="004F2271" w:rsidRPr="007312BE" w:rsidDel="0026191A" w:rsidRDefault="004F2271" w:rsidP="00081A04">
            <w:pPr>
              <w:rPr>
                <w:del w:id="256" w:author="Sahil Shah" w:date="2018-04-13T18:35:00Z"/>
                <w:rFonts w:ascii="Calibri" w:hAnsi="Calibri" w:cs="Calibri"/>
                <w:lang w:eastAsia="en-IN"/>
              </w:rPr>
            </w:pPr>
            <w:del w:id="257" w:author="Sahil Shah" w:date="2018-04-13T18:35:00Z">
              <w:r w:rsidRPr="007312BE" w:rsidDel="0026191A">
                <w:rPr>
                  <w:rFonts w:ascii="Calibri" w:hAnsi="Calibri" w:cs="Calibri"/>
                  <w:lang w:eastAsia="en-IN"/>
                </w:rPr>
                <w:delText>Pizza Hut</w:delText>
              </w:r>
            </w:del>
          </w:p>
        </w:tc>
        <w:tc>
          <w:tcPr>
            <w:tcW w:w="1984" w:type="dxa"/>
            <w:tcBorders>
              <w:top w:val="nil"/>
              <w:left w:val="nil"/>
              <w:bottom w:val="single" w:sz="4" w:space="0" w:color="auto"/>
              <w:right w:val="single" w:sz="4" w:space="0" w:color="auto"/>
            </w:tcBorders>
            <w:shd w:val="clear" w:color="auto" w:fill="auto"/>
            <w:vAlign w:val="center"/>
            <w:hideMark/>
          </w:tcPr>
          <w:p w14:paraId="24894F76" w14:textId="78AA8BBE" w:rsidR="004F2271" w:rsidRPr="007312BE" w:rsidDel="0026191A" w:rsidRDefault="004F2271" w:rsidP="00081A04">
            <w:pPr>
              <w:jc w:val="right"/>
              <w:rPr>
                <w:del w:id="258" w:author="Sahil Shah" w:date="2018-04-13T18:35:00Z"/>
                <w:rFonts w:ascii="Calibri" w:hAnsi="Calibri" w:cs="Calibri"/>
                <w:lang w:eastAsia="en-IN"/>
              </w:rPr>
            </w:pPr>
            <w:del w:id="259" w:author="Sahil Shah" w:date="2018-04-13T18:35:00Z">
              <w:r w:rsidRPr="007312BE" w:rsidDel="0026191A">
                <w:rPr>
                  <w:rFonts w:ascii="Calibri" w:hAnsi="Calibri" w:cs="Calibri"/>
                  <w:lang w:eastAsia="en-IN"/>
                </w:rPr>
                <w:delText>300</w:delText>
              </w:r>
            </w:del>
          </w:p>
        </w:tc>
        <w:tc>
          <w:tcPr>
            <w:tcW w:w="1985" w:type="dxa"/>
            <w:tcBorders>
              <w:top w:val="nil"/>
              <w:left w:val="nil"/>
              <w:bottom w:val="single" w:sz="4" w:space="0" w:color="auto"/>
              <w:right w:val="single" w:sz="4" w:space="0" w:color="auto"/>
            </w:tcBorders>
            <w:shd w:val="clear" w:color="auto" w:fill="auto"/>
            <w:vAlign w:val="center"/>
            <w:hideMark/>
          </w:tcPr>
          <w:p w14:paraId="42BA205C" w14:textId="7BB125AD" w:rsidR="004F2271" w:rsidRPr="007312BE" w:rsidDel="0026191A" w:rsidRDefault="004F2271" w:rsidP="00081A04">
            <w:pPr>
              <w:jc w:val="right"/>
              <w:rPr>
                <w:del w:id="260" w:author="Sahil Shah" w:date="2018-04-13T18:35:00Z"/>
                <w:rFonts w:ascii="Calibri" w:hAnsi="Calibri" w:cs="Calibri"/>
                <w:lang w:eastAsia="en-IN"/>
              </w:rPr>
            </w:pPr>
            <w:del w:id="261" w:author="Sahil Shah" w:date="2018-04-13T18:35:00Z">
              <w:r w:rsidRPr="007312BE" w:rsidDel="0026191A">
                <w:rPr>
                  <w:rFonts w:ascii="Calibri" w:hAnsi="Calibri" w:cs="Calibri"/>
                  <w:lang w:eastAsia="en-IN"/>
                </w:rPr>
                <w:delText>800</w:delText>
              </w:r>
            </w:del>
          </w:p>
        </w:tc>
        <w:tc>
          <w:tcPr>
            <w:tcW w:w="995" w:type="dxa"/>
            <w:tcBorders>
              <w:top w:val="nil"/>
              <w:left w:val="nil"/>
              <w:bottom w:val="single" w:sz="4" w:space="0" w:color="auto"/>
              <w:right w:val="single" w:sz="4" w:space="0" w:color="auto"/>
            </w:tcBorders>
            <w:shd w:val="clear" w:color="auto" w:fill="auto"/>
            <w:vAlign w:val="center"/>
            <w:hideMark/>
          </w:tcPr>
          <w:p w14:paraId="79782FA0" w14:textId="41E47DBE" w:rsidR="004F2271" w:rsidRPr="007312BE" w:rsidDel="0026191A" w:rsidRDefault="004F2271" w:rsidP="00081A04">
            <w:pPr>
              <w:jc w:val="right"/>
              <w:rPr>
                <w:del w:id="262" w:author="Sahil Shah" w:date="2018-04-13T18:35:00Z"/>
                <w:rFonts w:ascii="Calibri" w:hAnsi="Calibri" w:cs="Calibri"/>
                <w:lang w:eastAsia="en-IN"/>
              </w:rPr>
            </w:pPr>
            <w:del w:id="263" w:author="Sahil Shah" w:date="2018-04-13T18:35:00Z">
              <w:r w:rsidRPr="007312BE" w:rsidDel="0026191A">
                <w:rPr>
                  <w:rFonts w:ascii="Calibri" w:hAnsi="Calibri" w:cs="Calibri"/>
                  <w:lang w:eastAsia="en-IN"/>
                </w:rPr>
                <w:delText>800</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12C814E6" w14:textId="496B11B6" w:rsidR="004F2271" w:rsidRPr="007312BE" w:rsidDel="0026191A" w:rsidRDefault="004F2271" w:rsidP="00081A04">
            <w:pPr>
              <w:rPr>
                <w:del w:id="264" w:author="Sahil Shah" w:date="2018-04-13T18:35:00Z"/>
                <w:rFonts w:ascii="Calibri" w:hAnsi="Calibri" w:cs="Calibri"/>
                <w:lang w:eastAsia="en-IN"/>
              </w:rPr>
            </w:pPr>
            <w:del w:id="265" w:author="Sahil Shah" w:date="2018-04-13T18:35:00Z">
              <w:r w:rsidRPr="007312BE" w:rsidDel="0026191A">
                <w:rPr>
                  <w:rFonts w:ascii="Calibri" w:hAnsi="Calibri" w:cs="Calibri"/>
                  <w:lang w:eastAsia="en-IN"/>
                </w:rPr>
                <w:delText> </w:delText>
              </w:r>
            </w:del>
          </w:p>
        </w:tc>
      </w:tr>
      <w:tr w:rsidR="004F2271" w:rsidRPr="007312BE" w:rsidDel="0026191A" w14:paraId="73F4AFE8" w14:textId="4AD796B9" w:rsidTr="00F725E5">
        <w:trPr>
          <w:trHeight w:val="288"/>
          <w:del w:id="266"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E31CEC8" w14:textId="5F080682" w:rsidR="004F2271" w:rsidRPr="007312BE" w:rsidDel="0026191A" w:rsidRDefault="004F2271" w:rsidP="00081A04">
            <w:pPr>
              <w:rPr>
                <w:del w:id="267" w:author="Sahil Shah" w:date="2018-04-13T18:35:00Z"/>
                <w:rFonts w:ascii="Calibri" w:hAnsi="Calibri" w:cs="Calibri"/>
                <w:lang w:eastAsia="en-IN"/>
              </w:rPr>
            </w:pPr>
            <w:del w:id="268" w:author="Sahil Shah" w:date="2018-04-13T18:35:00Z">
              <w:r w:rsidRPr="007312BE" w:rsidDel="0026191A">
                <w:rPr>
                  <w:rFonts w:ascii="Calibri" w:hAnsi="Calibri" w:cs="Calibri"/>
                  <w:lang w:eastAsia="en-IN"/>
                </w:rPr>
                <w:delText>Rs. 1,000 Vouchers</w:delText>
              </w:r>
            </w:del>
          </w:p>
        </w:tc>
        <w:tc>
          <w:tcPr>
            <w:tcW w:w="1134" w:type="dxa"/>
            <w:tcBorders>
              <w:top w:val="nil"/>
              <w:left w:val="nil"/>
              <w:bottom w:val="single" w:sz="4" w:space="0" w:color="auto"/>
              <w:right w:val="single" w:sz="4" w:space="0" w:color="auto"/>
            </w:tcBorders>
            <w:shd w:val="clear" w:color="auto" w:fill="auto"/>
            <w:vAlign w:val="center"/>
            <w:hideMark/>
          </w:tcPr>
          <w:p w14:paraId="37D6C2B9" w14:textId="4931F1CD" w:rsidR="004F2271" w:rsidRPr="007312BE" w:rsidDel="0026191A" w:rsidRDefault="004F2271" w:rsidP="00081A04">
            <w:pPr>
              <w:rPr>
                <w:del w:id="269" w:author="Sahil Shah" w:date="2018-04-13T18:35:00Z"/>
                <w:rFonts w:ascii="Calibri" w:hAnsi="Calibri" w:cs="Calibri"/>
                <w:lang w:eastAsia="en-IN"/>
              </w:rPr>
            </w:pPr>
            <w:del w:id="270" w:author="Sahil Shah" w:date="2018-04-13T18:35:00Z">
              <w:r w:rsidRPr="007312BE" w:rsidDel="0026191A">
                <w:rPr>
                  <w:rFonts w:ascii="Calibri" w:hAnsi="Calibri" w:cs="Calibri"/>
                  <w:lang w:eastAsia="en-IN"/>
                </w:rPr>
                <w:delText>VLCC</w:delText>
              </w:r>
            </w:del>
          </w:p>
        </w:tc>
        <w:tc>
          <w:tcPr>
            <w:tcW w:w="1984" w:type="dxa"/>
            <w:tcBorders>
              <w:top w:val="nil"/>
              <w:left w:val="nil"/>
              <w:bottom w:val="single" w:sz="4" w:space="0" w:color="auto"/>
              <w:right w:val="single" w:sz="4" w:space="0" w:color="auto"/>
            </w:tcBorders>
            <w:shd w:val="clear" w:color="auto" w:fill="auto"/>
            <w:vAlign w:val="center"/>
            <w:hideMark/>
          </w:tcPr>
          <w:p w14:paraId="44F8F48B" w14:textId="1706F9E2" w:rsidR="004F2271" w:rsidRPr="007312BE" w:rsidDel="0026191A" w:rsidRDefault="004F2271" w:rsidP="00081A04">
            <w:pPr>
              <w:jc w:val="right"/>
              <w:rPr>
                <w:del w:id="271" w:author="Sahil Shah" w:date="2018-04-13T18:35:00Z"/>
                <w:rFonts w:ascii="Calibri" w:hAnsi="Calibri" w:cs="Calibri"/>
                <w:lang w:eastAsia="en-IN"/>
              </w:rPr>
            </w:pPr>
            <w:del w:id="272" w:author="Sahil Shah" w:date="2018-04-13T18:35:00Z">
              <w:r w:rsidRPr="007312BE" w:rsidDel="0026191A">
                <w:rPr>
                  <w:rFonts w:ascii="Calibri" w:hAnsi="Calibri" w:cs="Calibri"/>
                  <w:lang w:eastAsia="en-IN"/>
                </w:rPr>
                <w:delText>150</w:delText>
              </w:r>
            </w:del>
          </w:p>
        </w:tc>
        <w:tc>
          <w:tcPr>
            <w:tcW w:w="1985" w:type="dxa"/>
            <w:tcBorders>
              <w:top w:val="nil"/>
              <w:left w:val="nil"/>
              <w:bottom w:val="single" w:sz="4" w:space="0" w:color="auto"/>
              <w:right w:val="single" w:sz="4" w:space="0" w:color="auto"/>
            </w:tcBorders>
            <w:shd w:val="clear" w:color="auto" w:fill="auto"/>
            <w:vAlign w:val="center"/>
            <w:hideMark/>
          </w:tcPr>
          <w:p w14:paraId="1DCA6153" w14:textId="6A3A9B63" w:rsidR="004F2271" w:rsidRPr="007312BE" w:rsidDel="0026191A" w:rsidRDefault="004F2271" w:rsidP="00081A04">
            <w:pPr>
              <w:jc w:val="right"/>
              <w:rPr>
                <w:del w:id="273" w:author="Sahil Shah" w:date="2018-04-13T18:35:00Z"/>
                <w:rFonts w:ascii="Calibri" w:hAnsi="Calibri" w:cs="Calibri"/>
                <w:lang w:eastAsia="en-IN"/>
              </w:rPr>
            </w:pPr>
            <w:del w:id="274" w:author="Sahil Shah" w:date="2018-04-13T18:35:00Z">
              <w:r w:rsidRPr="007312BE" w:rsidDel="0026191A">
                <w:rPr>
                  <w:rFonts w:ascii="Calibri" w:hAnsi="Calibri" w:cs="Calibri"/>
                  <w:lang w:eastAsia="en-IN"/>
                </w:rPr>
                <w:delText>150</w:delText>
              </w:r>
            </w:del>
          </w:p>
        </w:tc>
        <w:tc>
          <w:tcPr>
            <w:tcW w:w="995" w:type="dxa"/>
            <w:tcBorders>
              <w:top w:val="nil"/>
              <w:left w:val="nil"/>
              <w:bottom w:val="single" w:sz="4" w:space="0" w:color="auto"/>
              <w:right w:val="single" w:sz="4" w:space="0" w:color="auto"/>
            </w:tcBorders>
            <w:shd w:val="clear" w:color="auto" w:fill="auto"/>
            <w:vAlign w:val="center"/>
            <w:hideMark/>
          </w:tcPr>
          <w:p w14:paraId="7804650C" w14:textId="640B51F6" w:rsidR="004F2271" w:rsidRPr="007312BE" w:rsidDel="0026191A" w:rsidRDefault="004F2271" w:rsidP="00081A04">
            <w:pPr>
              <w:jc w:val="right"/>
              <w:rPr>
                <w:del w:id="275" w:author="Sahil Shah" w:date="2018-04-13T18:35:00Z"/>
                <w:rFonts w:ascii="Calibri" w:hAnsi="Calibri" w:cs="Calibri"/>
                <w:lang w:eastAsia="en-IN"/>
              </w:rPr>
            </w:pPr>
            <w:del w:id="276" w:author="Sahil Shah" w:date="2018-04-13T18:35:00Z">
              <w:r w:rsidRPr="007312BE" w:rsidDel="0026191A">
                <w:rPr>
                  <w:rFonts w:ascii="Calibri" w:hAnsi="Calibri" w:cs="Calibri"/>
                  <w:lang w:eastAsia="en-IN"/>
                </w:rPr>
                <w:delText>150</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5BA56A87" w14:textId="38FFDD3F" w:rsidR="004F2271" w:rsidRPr="007312BE" w:rsidDel="0026191A" w:rsidRDefault="004F2271" w:rsidP="00081A04">
            <w:pPr>
              <w:rPr>
                <w:del w:id="277" w:author="Sahil Shah" w:date="2018-04-13T18:35:00Z"/>
                <w:rFonts w:ascii="Calibri" w:hAnsi="Calibri" w:cs="Calibri"/>
                <w:lang w:eastAsia="en-IN"/>
              </w:rPr>
            </w:pPr>
            <w:del w:id="278" w:author="Sahil Shah" w:date="2018-04-13T18:35:00Z">
              <w:r w:rsidRPr="007312BE" w:rsidDel="0026191A">
                <w:rPr>
                  <w:rFonts w:ascii="Calibri" w:hAnsi="Calibri" w:cs="Calibri"/>
                  <w:lang w:eastAsia="en-IN"/>
                </w:rPr>
                <w:delText> </w:delText>
              </w:r>
            </w:del>
          </w:p>
        </w:tc>
      </w:tr>
      <w:tr w:rsidR="004E5509" w:rsidRPr="007312BE" w:rsidDel="0026191A" w14:paraId="62B8FEB9" w14:textId="0CE9AB05" w:rsidTr="00F725E5">
        <w:trPr>
          <w:trHeight w:val="288"/>
          <w:del w:id="279"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93E793C" w14:textId="7758905A" w:rsidR="004E5509" w:rsidRPr="007312BE" w:rsidDel="0026191A" w:rsidRDefault="004E5509" w:rsidP="004E5509">
            <w:pPr>
              <w:rPr>
                <w:del w:id="280" w:author="Sahil Shah" w:date="2018-04-13T18:35:00Z"/>
                <w:rFonts w:ascii="Calibri" w:hAnsi="Calibri" w:cs="Calibri"/>
                <w:lang w:eastAsia="en-IN"/>
              </w:rPr>
            </w:pPr>
            <w:bookmarkStart w:id="281" w:name="_GoBack"/>
            <w:bookmarkEnd w:id="281"/>
            <w:del w:id="282" w:author="Sahil Shah" w:date="2018-04-13T18:35:00Z">
              <w:r w:rsidRPr="007312BE" w:rsidDel="0026191A">
                <w:rPr>
                  <w:rFonts w:ascii="Calibri" w:hAnsi="Calibri" w:cs="Calibri"/>
                  <w:lang w:eastAsia="en-IN"/>
                </w:rPr>
                <w:lastRenderedPageBreak/>
                <w:delText>Rs. 200 discount Voucher</w:delText>
              </w:r>
            </w:del>
          </w:p>
        </w:tc>
        <w:tc>
          <w:tcPr>
            <w:tcW w:w="1134" w:type="dxa"/>
            <w:tcBorders>
              <w:top w:val="nil"/>
              <w:left w:val="nil"/>
              <w:bottom w:val="single" w:sz="4" w:space="0" w:color="auto"/>
              <w:right w:val="single" w:sz="4" w:space="0" w:color="auto"/>
            </w:tcBorders>
            <w:shd w:val="clear" w:color="auto" w:fill="auto"/>
            <w:vAlign w:val="center"/>
            <w:hideMark/>
          </w:tcPr>
          <w:p w14:paraId="4CBDCF2F" w14:textId="65692F68" w:rsidR="004E5509" w:rsidRPr="007312BE" w:rsidDel="0026191A" w:rsidRDefault="004E5509" w:rsidP="004E5509">
            <w:pPr>
              <w:rPr>
                <w:del w:id="283" w:author="Sahil Shah" w:date="2018-04-13T18:35:00Z"/>
                <w:rFonts w:ascii="Calibri" w:hAnsi="Calibri" w:cs="Calibri"/>
                <w:lang w:eastAsia="en-IN"/>
              </w:rPr>
            </w:pPr>
            <w:del w:id="284" w:author="Sahil Shah" w:date="2018-04-13T18:35:00Z">
              <w:r w:rsidRPr="007312BE" w:rsidDel="0026191A">
                <w:rPr>
                  <w:rFonts w:ascii="Calibri" w:hAnsi="Calibri" w:cs="Calibri"/>
                  <w:lang w:eastAsia="en-IN"/>
                </w:rPr>
                <w:delText>Zoomcar</w:delText>
              </w:r>
            </w:del>
          </w:p>
        </w:tc>
        <w:tc>
          <w:tcPr>
            <w:tcW w:w="1984" w:type="dxa"/>
            <w:tcBorders>
              <w:top w:val="nil"/>
              <w:left w:val="nil"/>
              <w:bottom w:val="single" w:sz="4" w:space="0" w:color="auto"/>
              <w:right w:val="single" w:sz="4" w:space="0" w:color="auto"/>
            </w:tcBorders>
            <w:shd w:val="clear" w:color="auto" w:fill="auto"/>
            <w:noWrap/>
            <w:vAlign w:val="bottom"/>
            <w:hideMark/>
          </w:tcPr>
          <w:p w14:paraId="28C2167E" w14:textId="06BFEDFA" w:rsidR="004E5509" w:rsidRPr="007312BE" w:rsidDel="0026191A" w:rsidRDefault="004E5509" w:rsidP="004E5509">
            <w:pPr>
              <w:rPr>
                <w:del w:id="285" w:author="Sahil Shah" w:date="2018-04-13T18:35:00Z"/>
                <w:rFonts w:ascii="Calibri" w:hAnsi="Calibri" w:cs="Calibri"/>
                <w:lang w:eastAsia="en-IN"/>
              </w:rPr>
            </w:pPr>
            <w:del w:id="286" w:author="Sahil Shah" w:date="2018-04-13T18:35:00Z">
              <w:r w:rsidRPr="007312BE" w:rsidDel="0026191A">
                <w:rPr>
                  <w:rFonts w:ascii="Calibri" w:hAnsi="Calibri" w:cs="Calibri"/>
                  <w:lang w:eastAsia="en-IN"/>
                </w:rPr>
                <w:delText> </w:delText>
              </w:r>
            </w:del>
          </w:p>
        </w:tc>
        <w:tc>
          <w:tcPr>
            <w:tcW w:w="1985" w:type="dxa"/>
            <w:tcBorders>
              <w:top w:val="nil"/>
              <w:left w:val="nil"/>
              <w:bottom w:val="single" w:sz="4" w:space="0" w:color="auto"/>
              <w:right w:val="single" w:sz="4" w:space="0" w:color="auto"/>
            </w:tcBorders>
            <w:shd w:val="clear" w:color="auto" w:fill="auto"/>
            <w:noWrap/>
            <w:vAlign w:val="bottom"/>
            <w:hideMark/>
          </w:tcPr>
          <w:p w14:paraId="38E5A023" w14:textId="43034C14" w:rsidR="004E5509" w:rsidRPr="007312BE" w:rsidDel="0026191A" w:rsidRDefault="004E5509" w:rsidP="004E5509">
            <w:pPr>
              <w:rPr>
                <w:del w:id="287" w:author="Sahil Shah" w:date="2018-04-13T18:35:00Z"/>
                <w:rFonts w:ascii="Calibri" w:hAnsi="Calibri" w:cs="Calibri"/>
                <w:lang w:eastAsia="en-IN"/>
              </w:rPr>
            </w:pPr>
            <w:del w:id="288" w:author="Sahil Shah" w:date="2018-04-13T18:35:00Z">
              <w:r w:rsidRPr="007312BE" w:rsidDel="0026191A">
                <w:rPr>
                  <w:rFonts w:ascii="Calibri" w:hAnsi="Calibri" w:cs="Calibri"/>
                  <w:lang w:eastAsia="en-IN"/>
                </w:rPr>
                <w:delText> </w:delText>
              </w:r>
            </w:del>
          </w:p>
        </w:tc>
        <w:tc>
          <w:tcPr>
            <w:tcW w:w="995" w:type="dxa"/>
            <w:tcBorders>
              <w:top w:val="nil"/>
              <w:left w:val="nil"/>
              <w:bottom w:val="single" w:sz="4" w:space="0" w:color="auto"/>
              <w:right w:val="single" w:sz="4" w:space="0" w:color="auto"/>
            </w:tcBorders>
            <w:shd w:val="clear" w:color="auto" w:fill="auto"/>
            <w:noWrap/>
            <w:vAlign w:val="bottom"/>
            <w:hideMark/>
          </w:tcPr>
          <w:p w14:paraId="5C3D39AD" w14:textId="0C1CEE94" w:rsidR="004E5509" w:rsidRPr="007312BE" w:rsidDel="0026191A" w:rsidRDefault="004E5509" w:rsidP="004E5509">
            <w:pPr>
              <w:rPr>
                <w:del w:id="289" w:author="Sahil Shah" w:date="2018-04-13T18:35:00Z"/>
                <w:rFonts w:ascii="Calibri" w:hAnsi="Calibri" w:cs="Calibri"/>
                <w:lang w:eastAsia="en-IN"/>
              </w:rPr>
            </w:pPr>
            <w:del w:id="290" w:author="Sahil Shah" w:date="2018-04-13T18:35:00Z">
              <w:r w:rsidRPr="007312BE" w:rsidDel="0026191A">
                <w:rPr>
                  <w:rFonts w:ascii="Calibri" w:hAnsi="Calibri" w:cs="Calibri"/>
                  <w:lang w:eastAsia="en-IN"/>
                </w:rPr>
                <w:delText> </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33DA8F52" w14:textId="134D05F1" w:rsidR="004E5509" w:rsidRPr="007312BE" w:rsidDel="0026191A" w:rsidRDefault="004E5509" w:rsidP="004E5509">
            <w:pPr>
              <w:rPr>
                <w:del w:id="291" w:author="Sahil Shah" w:date="2018-04-13T18:35:00Z"/>
                <w:rFonts w:ascii="Calibri" w:hAnsi="Calibri" w:cs="Calibri"/>
                <w:lang w:eastAsia="en-IN"/>
              </w:rPr>
            </w:pPr>
            <w:del w:id="292" w:author="Sahil Shah" w:date="2018-04-13T18:35:00Z">
              <w:r w:rsidDel="0026191A">
                <w:rPr>
                  <w:rFonts w:ascii="Calibri" w:hAnsi="Calibri" w:cs="Calibri"/>
                  <w:lang w:eastAsia="en-IN"/>
                </w:rPr>
                <w:delText>All players</w:delText>
              </w:r>
            </w:del>
          </w:p>
        </w:tc>
      </w:tr>
      <w:tr w:rsidR="004E5509" w:rsidRPr="007312BE" w:rsidDel="0026191A" w14:paraId="0BE0BFAA" w14:textId="26BCA9DE" w:rsidTr="00F725E5">
        <w:trPr>
          <w:trHeight w:val="288"/>
          <w:del w:id="293"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E10F96A" w14:textId="2D1E9240" w:rsidR="004E5509" w:rsidRPr="007312BE" w:rsidDel="0026191A" w:rsidRDefault="004E5509" w:rsidP="004E5509">
            <w:pPr>
              <w:rPr>
                <w:del w:id="294" w:author="Sahil Shah" w:date="2018-04-13T18:35:00Z"/>
                <w:rFonts w:ascii="Calibri" w:hAnsi="Calibri" w:cs="Calibri"/>
                <w:lang w:eastAsia="en-IN"/>
              </w:rPr>
            </w:pPr>
            <w:del w:id="295" w:author="Sahil Shah" w:date="2018-04-13T18:35:00Z">
              <w:r w:rsidRPr="007312BE" w:rsidDel="0026191A">
                <w:rPr>
                  <w:rFonts w:ascii="Calibri" w:hAnsi="Calibri" w:cs="Calibri"/>
                  <w:lang w:eastAsia="en-IN"/>
                </w:rPr>
                <w:delText>Rs. 1,000 Vouchers</w:delText>
              </w:r>
            </w:del>
          </w:p>
        </w:tc>
        <w:tc>
          <w:tcPr>
            <w:tcW w:w="1134" w:type="dxa"/>
            <w:tcBorders>
              <w:top w:val="nil"/>
              <w:left w:val="nil"/>
              <w:bottom w:val="single" w:sz="4" w:space="0" w:color="auto"/>
              <w:right w:val="single" w:sz="4" w:space="0" w:color="auto"/>
            </w:tcBorders>
            <w:shd w:val="clear" w:color="auto" w:fill="auto"/>
            <w:vAlign w:val="center"/>
            <w:hideMark/>
          </w:tcPr>
          <w:p w14:paraId="1C3D3B2A" w14:textId="330A3B90" w:rsidR="004E5509" w:rsidRPr="007312BE" w:rsidDel="0026191A" w:rsidRDefault="004E5509" w:rsidP="004E5509">
            <w:pPr>
              <w:rPr>
                <w:del w:id="296" w:author="Sahil Shah" w:date="2018-04-13T18:35:00Z"/>
                <w:rFonts w:ascii="Calibri" w:hAnsi="Calibri" w:cs="Calibri"/>
                <w:lang w:eastAsia="en-IN"/>
              </w:rPr>
            </w:pPr>
            <w:del w:id="297" w:author="Sahil Shah" w:date="2018-04-13T18:35:00Z">
              <w:r w:rsidRPr="007312BE" w:rsidDel="0026191A">
                <w:rPr>
                  <w:rFonts w:ascii="Calibri" w:hAnsi="Calibri" w:cs="Calibri"/>
                  <w:lang w:eastAsia="en-IN"/>
                </w:rPr>
                <w:delText>Treebo</w:delText>
              </w:r>
            </w:del>
          </w:p>
        </w:tc>
        <w:tc>
          <w:tcPr>
            <w:tcW w:w="1984" w:type="dxa"/>
            <w:tcBorders>
              <w:top w:val="nil"/>
              <w:left w:val="nil"/>
              <w:bottom w:val="single" w:sz="4" w:space="0" w:color="auto"/>
              <w:right w:val="single" w:sz="4" w:space="0" w:color="auto"/>
            </w:tcBorders>
            <w:shd w:val="clear" w:color="auto" w:fill="auto"/>
            <w:noWrap/>
            <w:vAlign w:val="bottom"/>
            <w:hideMark/>
          </w:tcPr>
          <w:p w14:paraId="74138436" w14:textId="38F2EDAB" w:rsidR="004E5509" w:rsidRPr="007312BE" w:rsidDel="0026191A" w:rsidRDefault="004E5509" w:rsidP="004E5509">
            <w:pPr>
              <w:rPr>
                <w:del w:id="298" w:author="Sahil Shah" w:date="2018-04-13T18:35:00Z"/>
                <w:rFonts w:ascii="Calibri" w:hAnsi="Calibri" w:cs="Calibri"/>
                <w:lang w:eastAsia="en-IN"/>
              </w:rPr>
            </w:pPr>
            <w:del w:id="299" w:author="Sahil Shah" w:date="2018-04-13T18:35:00Z">
              <w:r w:rsidRPr="007312BE" w:rsidDel="0026191A">
                <w:rPr>
                  <w:rFonts w:ascii="Calibri" w:hAnsi="Calibri" w:cs="Calibri"/>
                  <w:lang w:eastAsia="en-IN"/>
                </w:rPr>
                <w:delText> </w:delText>
              </w:r>
            </w:del>
          </w:p>
        </w:tc>
        <w:tc>
          <w:tcPr>
            <w:tcW w:w="1985" w:type="dxa"/>
            <w:tcBorders>
              <w:top w:val="nil"/>
              <w:left w:val="nil"/>
              <w:bottom w:val="single" w:sz="4" w:space="0" w:color="auto"/>
              <w:right w:val="single" w:sz="4" w:space="0" w:color="auto"/>
            </w:tcBorders>
            <w:shd w:val="clear" w:color="auto" w:fill="auto"/>
            <w:noWrap/>
            <w:vAlign w:val="bottom"/>
            <w:hideMark/>
          </w:tcPr>
          <w:p w14:paraId="2BC3F02C" w14:textId="0F108D7A" w:rsidR="004E5509" w:rsidRPr="007312BE" w:rsidDel="0026191A" w:rsidRDefault="004E5509" w:rsidP="004E5509">
            <w:pPr>
              <w:rPr>
                <w:del w:id="300" w:author="Sahil Shah" w:date="2018-04-13T18:35:00Z"/>
                <w:rFonts w:ascii="Calibri" w:hAnsi="Calibri" w:cs="Calibri"/>
                <w:lang w:eastAsia="en-IN"/>
              </w:rPr>
            </w:pPr>
            <w:del w:id="301" w:author="Sahil Shah" w:date="2018-04-13T18:35:00Z">
              <w:r w:rsidRPr="007312BE" w:rsidDel="0026191A">
                <w:rPr>
                  <w:rFonts w:ascii="Calibri" w:hAnsi="Calibri" w:cs="Calibri"/>
                  <w:lang w:eastAsia="en-IN"/>
                </w:rPr>
                <w:delText> </w:delText>
              </w:r>
            </w:del>
          </w:p>
        </w:tc>
        <w:tc>
          <w:tcPr>
            <w:tcW w:w="995" w:type="dxa"/>
            <w:tcBorders>
              <w:top w:val="nil"/>
              <w:left w:val="nil"/>
              <w:bottom w:val="single" w:sz="4" w:space="0" w:color="auto"/>
              <w:right w:val="single" w:sz="4" w:space="0" w:color="auto"/>
            </w:tcBorders>
            <w:shd w:val="clear" w:color="auto" w:fill="auto"/>
            <w:noWrap/>
            <w:vAlign w:val="bottom"/>
            <w:hideMark/>
          </w:tcPr>
          <w:p w14:paraId="16E198D6" w14:textId="4D8CCA5E" w:rsidR="004E5509" w:rsidRPr="007312BE" w:rsidDel="0026191A" w:rsidRDefault="004E5509" w:rsidP="004E5509">
            <w:pPr>
              <w:rPr>
                <w:del w:id="302" w:author="Sahil Shah" w:date="2018-04-13T18:35:00Z"/>
                <w:rFonts w:ascii="Calibri" w:hAnsi="Calibri" w:cs="Calibri"/>
                <w:lang w:eastAsia="en-IN"/>
              </w:rPr>
            </w:pPr>
            <w:del w:id="303" w:author="Sahil Shah" w:date="2018-04-13T18:35:00Z">
              <w:r w:rsidRPr="007312BE" w:rsidDel="0026191A">
                <w:rPr>
                  <w:rFonts w:ascii="Calibri" w:hAnsi="Calibri" w:cs="Calibri"/>
                  <w:lang w:eastAsia="en-IN"/>
                </w:rPr>
                <w:delText> </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67B0FCD7" w14:textId="7EEB5F87" w:rsidR="004E5509" w:rsidRPr="007312BE" w:rsidDel="0026191A" w:rsidRDefault="004E5509" w:rsidP="004E5509">
            <w:pPr>
              <w:rPr>
                <w:del w:id="304" w:author="Sahil Shah" w:date="2018-04-13T18:35:00Z"/>
                <w:rFonts w:ascii="Calibri" w:hAnsi="Calibri" w:cs="Calibri"/>
                <w:lang w:eastAsia="en-IN"/>
              </w:rPr>
            </w:pPr>
            <w:del w:id="305" w:author="Sahil Shah" w:date="2018-04-13T18:35:00Z">
              <w:r w:rsidDel="0026191A">
                <w:rPr>
                  <w:rFonts w:ascii="Calibri" w:hAnsi="Calibri" w:cs="Calibri"/>
                  <w:lang w:eastAsia="en-IN"/>
                </w:rPr>
                <w:delText>All players</w:delText>
              </w:r>
            </w:del>
          </w:p>
        </w:tc>
      </w:tr>
      <w:tr w:rsidR="004E5509" w:rsidRPr="007312BE" w:rsidDel="0026191A" w14:paraId="50A8C7A7" w14:textId="5A905E59" w:rsidTr="00F725E5">
        <w:trPr>
          <w:trHeight w:val="288"/>
          <w:del w:id="306" w:author="Sahil Shah" w:date="2018-04-13T18:35:00Z"/>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825A464" w14:textId="3B9C5D92" w:rsidR="004E5509" w:rsidRPr="007312BE" w:rsidDel="0026191A" w:rsidRDefault="004E5509" w:rsidP="004E5509">
            <w:pPr>
              <w:rPr>
                <w:del w:id="307" w:author="Sahil Shah" w:date="2018-04-13T18:35:00Z"/>
                <w:rFonts w:ascii="Calibri" w:hAnsi="Calibri" w:cs="Calibri"/>
                <w:lang w:eastAsia="en-IN"/>
              </w:rPr>
            </w:pPr>
            <w:del w:id="308" w:author="Sahil Shah" w:date="2018-04-13T13:51:00Z">
              <w:r w:rsidRPr="007312BE" w:rsidDel="00961676">
                <w:rPr>
                  <w:rFonts w:ascii="Calibri" w:hAnsi="Calibri" w:cs="Calibri"/>
                  <w:lang w:eastAsia="en-IN"/>
                </w:rPr>
                <w:delText>35</w:delText>
              </w:r>
            </w:del>
            <w:del w:id="309" w:author="Sahil Shah" w:date="2018-04-13T18:35:00Z">
              <w:r w:rsidRPr="007312BE" w:rsidDel="0026191A">
                <w:rPr>
                  <w:rFonts w:ascii="Calibri" w:hAnsi="Calibri" w:cs="Calibri"/>
                  <w:lang w:eastAsia="en-IN"/>
                </w:rPr>
                <w:delText>% Discount Voucher</w:delText>
              </w:r>
            </w:del>
          </w:p>
        </w:tc>
        <w:tc>
          <w:tcPr>
            <w:tcW w:w="1134" w:type="dxa"/>
            <w:tcBorders>
              <w:top w:val="nil"/>
              <w:left w:val="nil"/>
              <w:bottom w:val="single" w:sz="4" w:space="0" w:color="auto"/>
              <w:right w:val="single" w:sz="4" w:space="0" w:color="auto"/>
            </w:tcBorders>
            <w:shd w:val="clear" w:color="auto" w:fill="auto"/>
            <w:vAlign w:val="center"/>
            <w:hideMark/>
          </w:tcPr>
          <w:p w14:paraId="67205CAE" w14:textId="3D9A1A25" w:rsidR="004E5509" w:rsidRPr="007312BE" w:rsidDel="0026191A" w:rsidRDefault="004E5509" w:rsidP="004E5509">
            <w:pPr>
              <w:rPr>
                <w:del w:id="310" w:author="Sahil Shah" w:date="2018-04-13T18:35:00Z"/>
                <w:rFonts w:ascii="Calibri" w:hAnsi="Calibri" w:cs="Calibri"/>
                <w:lang w:eastAsia="en-IN"/>
              </w:rPr>
            </w:pPr>
            <w:del w:id="311" w:author="Sahil Shah" w:date="2018-04-13T18:35:00Z">
              <w:r w:rsidRPr="007312BE" w:rsidDel="0026191A">
                <w:rPr>
                  <w:rFonts w:ascii="Calibri" w:hAnsi="Calibri" w:cs="Calibri"/>
                  <w:lang w:eastAsia="en-IN"/>
                </w:rPr>
                <w:delText>OYO</w:delText>
              </w:r>
            </w:del>
          </w:p>
        </w:tc>
        <w:tc>
          <w:tcPr>
            <w:tcW w:w="1984" w:type="dxa"/>
            <w:tcBorders>
              <w:top w:val="nil"/>
              <w:left w:val="nil"/>
              <w:bottom w:val="single" w:sz="4" w:space="0" w:color="auto"/>
              <w:right w:val="single" w:sz="4" w:space="0" w:color="auto"/>
            </w:tcBorders>
            <w:shd w:val="clear" w:color="auto" w:fill="auto"/>
            <w:noWrap/>
            <w:vAlign w:val="bottom"/>
            <w:hideMark/>
          </w:tcPr>
          <w:p w14:paraId="5F905C92" w14:textId="37111E84" w:rsidR="004E5509" w:rsidRPr="007312BE" w:rsidDel="0026191A" w:rsidRDefault="004E5509" w:rsidP="004E5509">
            <w:pPr>
              <w:rPr>
                <w:del w:id="312" w:author="Sahil Shah" w:date="2018-04-13T18:35:00Z"/>
                <w:rFonts w:ascii="Calibri" w:hAnsi="Calibri" w:cs="Calibri"/>
                <w:lang w:eastAsia="en-IN"/>
              </w:rPr>
            </w:pPr>
            <w:del w:id="313" w:author="Sahil Shah" w:date="2018-04-13T18:35:00Z">
              <w:r w:rsidRPr="007312BE" w:rsidDel="0026191A">
                <w:rPr>
                  <w:rFonts w:ascii="Calibri" w:hAnsi="Calibri" w:cs="Calibri"/>
                  <w:lang w:eastAsia="en-IN"/>
                </w:rPr>
                <w:delText> </w:delText>
              </w:r>
            </w:del>
          </w:p>
        </w:tc>
        <w:tc>
          <w:tcPr>
            <w:tcW w:w="1985" w:type="dxa"/>
            <w:tcBorders>
              <w:top w:val="nil"/>
              <w:left w:val="nil"/>
              <w:bottom w:val="single" w:sz="4" w:space="0" w:color="auto"/>
              <w:right w:val="single" w:sz="4" w:space="0" w:color="auto"/>
            </w:tcBorders>
            <w:shd w:val="clear" w:color="auto" w:fill="auto"/>
            <w:noWrap/>
            <w:vAlign w:val="bottom"/>
            <w:hideMark/>
          </w:tcPr>
          <w:p w14:paraId="403C3351" w14:textId="0E519621" w:rsidR="004E5509" w:rsidRPr="007312BE" w:rsidDel="0026191A" w:rsidRDefault="004E5509" w:rsidP="004E5509">
            <w:pPr>
              <w:rPr>
                <w:del w:id="314" w:author="Sahil Shah" w:date="2018-04-13T18:35:00Z"/>
                <w:rFonts w:ascii="Calibri" w:hAnsi="Calibri" w:cs="Calibri"/>
                <w:lang w:eastAsia="en-IN"/>
              </w:rPr>
            </w:pPr>
            <w:del w:id="315" w:author="Sahil Shah" w:date="2018-04-13T18:35:00Z">
              <w:r w:rsidRPr="007312BE" w:rsidDel="0026191A">
                <w:rPr>
                  <w:rFonts w:ascii="Calibri" w:hAnsi="Calibri" w:cs="Calibri"/>
                  <w:lang w:eastAsia="en-IN"/>
                </w:rPr>
                <w:delText> </w:delText>
              </w:r>
            </w:del>
          </w:p>
        </w:tc>
        <w:tc>
          <w:tcPr>
            <w:tcW w:w="995" w:type="dxa"/>
            <w:tcBorders>
              <w:top w:val="nil"/>
              <w:left w:val="nil"/>
              <w:bottom w:val="single" w:sz="4" w:space="0" w:color="auto"/>
              <w:right w:val="single" w:sz="4" w:space="0" w:color="auto"/>
            </w:tcBorders>
            <w:shd w:val="clear" w:color="auto" w:fill="auto"/>
            <w:noWrap/>
            <w:vAlign w:val="bottom"/>
            <w:hideMark/>
          </w:tcPr>
          <w:p w14:paraId="608981F1" w14:textId="74FA4512" w:rsidR="004E5509" w:rsidRPr="007312BE" w:rsidDel="0026191A" w:rsidRDefault="004E5509" w:rsidP="004E5509">
            <w:pPr>
              <w:rPr>
                <w:del w:id="316" w:author="Sahil Shah" w:date="2018-04-13T18:35:00Z"/>
                <w:rFonts w:ascii="Calibri" w:hAnsi="Calibri" w:cs="Calibri"/>
                <w:lang w:eastAsia="en-IN"/>
              </w:rPr>
            </w:pPr>
            <w:del w:id="317" w:author="Sahil Shah" w:date="2018-04-13T18:35:00Z">
              <w:r w:rsidRPr="007312BE" w:rsidDel="0026191A">
                <w:rPr>
                  <w:rFonts w:ascii="Calibri" w:hAnsi="Calibri" w:cs="Calibri"/>
                  <w:lang w:eastAsia="en-IN"/>
                </w:rPr>
                <w:delText> </w:delText>
              </w:r>
            </w:del>
          </w:p>
        </w:tc>
        <w:tc>
          <w:tcPr>
            <w:tcW w:w="1131" w:type="dxa"/>
            <w:tcBorders>
              <w:top w:val="nil"/>
              <w:left w:val="nil"/>
              <w:bottom w:val="single" w:sz="4" w:space="0" w:color="auto"/>
              <w:right w:val="single" w:sz="4" w:space="0" w:color="auto"/>
            </w:tcBorders>
            <w:shd w:val="clear" w:color="auto" w:fill="auto"/>
            <w:noWrap/>
            <w:vAlign w:val="bottom"/>
            <w:hideMark/>
          </w:tcPr>
          <w:p w14:paraId="164ADA63" w14:textId="5916CBAC" w:rsidR="004E5509" w:rsidRPr="007312BE" w:rsidDel="0026191A" w:rsidRDefault="004E5509" w:rsidP="004E5509">
            <w:pPr>
              <w:rPr>
                <w:del w:id="318" w:author="Sahil Shah" w:date="2018-04-13T18:35:00Z"/>
                <w:rFonts w:ascii="Calibri" w:hAnsi="Calibri" w:cs="Calibri"/>
                <w:lang w:eastAsia="en-IN"/>
              </w:rPr>
            </w:pPr>
            <w:del w:id="319" w:author="Sahil Shah" w:date="2018-04-13T18:35:00Z">
              <w:r w:rsidDel="0026191A">
                <w:rPr>
                  <w:rFonts w:ascii="Calibri" w:hAnsi="Calibri" w:cs="Calibri"/>
                  <w:lang w:eastAsia="en-IN"/>
                </w:rPr>
                <w:delText>All players</w:delText>
              </w:r>
            </w:del>
          </w:p>
        </w:tc>
      </w:tr>
    </w:tbl>
    <w:p w14:paraId="439548C7" w14:textId="77777777" w:rsidR="009E486F" w:rsidRDefault="009E486F" w:rsidP="00605E0C">
      <w:pPr>
        <w:pStyle w:val="NoSpacing"/>
      </w:pPr>
    </w:p>
    <w:p w14:paraId="7CD1B291" w14:textId="332A4BF8" w:rsidR="00C00C80" w:rsidRDefault="00C00C80" w:rsidP="00C00C80">
      <w:pPr>
        <w:pStyle w:val="NoSpacing"/>
        <w:rPr>
          <w:ins w:id="320" w:author="Sahil Shah" w:date="2018-04-12T22:22:00Z"/>
        </w:rPr>
      </w:pPr>
      <w:ins w:id="321" w:author="Sahil Shah" w:date="2018-04-12T22:22:00Z">
        <w:r>
          <w:rPr>
            <w:b/>
          </w:rPr>
          <w:t>1</w:t>
        </w:r>
      </w:ins>
      <w:ins w:id="322" w:author="Sahil Shah" w:date="2018-04-13T14:21:00Z">
        <w:r w:rsidR="00CC0B15">
          <w:rPr>
            <w:b/>
          </w:rPr>
          <w:t>8</w:t>
        </w:r>
      </w:ins>
      <w:ins w:id="323" w:author="Sahil Shah" w:date="2018-04-12T22:22:00Z">
        <w:r>
          <w:tab/>
          <w:t>What are the T&amp;Cs for the Prizes?</w:t>
        </w:r>
      </w:ins>
    </w:p>
    <w:p w14:paraId="510066A2" w14:textId="176E39C8" w:rsidR="00C00C80" w:rsidRDefault="00C00C80" w:rsidP="00C00C80">
      <w:pPr>
        <w:pStyle w:val="NoSpacing"/>
        <w:rPr>
          <w:ins w:id="324" w:author="Sahil Shah" w:date="2018-04-12T22:22:00Z"/>
          <w:b/>
        </w:rPr>
      </w:pPr>
      <w:proofErr w:type="spellStart"/>
      <w:ins w:id="325" w:author="Sahil Shah" w:date="2018-04-12T22:22:00Z">
        <w:r w:rsidRPr="00C00C80">
          <w:rPr>
            <w:b/>
          </w:rPr>
          <w:t>Ans</w:t>
        </w:r>
        <w:proofErr w:type="spellEnd"/>
        <w:r w:rsidRPr="00C00C80">
          <w:rPr>
            <w:b/>
          </w:rPr>
          <w:t>:</w:t>
        </w:r>
      </w:ins>
    </w:p>
    <w:p w14:paraId="74C5CE97" w14:textId="0781D126" w:rsidR="00C00C80" w:rsidRDefault="00C00C80" w:rsidP="00C00C80">
      <w:pPr>
        <w:pStyle w:val="NoSpacing"/>
      </w:pPr>
      <w:ins w:id="326" w:author="Sahil Shah" w:date="2018-04-12T22:22:00Z">
        <w:r w:rsidRPr="00C00C80">
          <w:t>Conditions for Grand Prizes are as below:</w:t>
        </w:r>
      </w:ins>
    </w:p>
    <w:tbl>
      <w:tblPr>
        <w:tblW w:w="9880" w:type="dxa"/>
        <w:tblLook w:val="04A0" w:firstRow="1" w:lastRow="0" w:firstColumn="1" w:lastColumn="0" w:noHBand="0" w:noVBand="1"/>
      </w:tblPr>
      <w:tblGrid>
        <w:gridCol w:w="2200"/>
        <w:gridCol w:w="7680"/>
      </w:tblGrid>
      <w:tr w:rsidR="00320E5F" w:rsidRPr="00FC1860" w14:paraId="08B55E6A" w14:textId="77777777" w:rsidTr="00EA3028">
        <w:trPr>
          <w:trHeight w:val="300"/>
          <w:ins w:id="327" w:author="Sahil Shah" w:date="2018-04-13T13:42:00Z"/>
        </w:trPr>
        <w:tc>
          <w:tcPr>
            <w:tcW w:w="2200" w:type="dxa"/>
            <w:tcBorders>
              <w:top w:val="single" w:sz="4" w:space="0" w:color="auto"/>
              <w:left w:val="single" w:sz="4" w:space="0" w:color="auto"/>
              <w:bottom w:val="single" w:sz="4" w:space="0" w:color="auto"/>
              <w:right w:val="single" w:sz="4" w:space="0" w:color="auto"/>
            </w:tcBorders>
            <w:shd w:val="clear" w:color="000000" w:fill="D9D9D9"/>
            <w:hideMark/>
          </w:tcPr>
          <w:p w14:paraId="3981C765" w14:textId="77777777" w:rsidR="00320E5F" w:rsidRPr="00FC1860" w:rsidRDefault="00320E5F" w:rsidP="00EA3028">
            <w:pPr>
              <w:jc w:val="both"/>
              <w:rPr>
                <w:ins w:id="328" w:author="Sahil Shah" w:date="2018-04-13T13:42:00Z"/>
                <w:rFonts w:ascii="Calibri" w:hAnsi="Calibri" w:cs="Calibri"/>
                <w:b/>
                <w:bCs/>
                <w:color w:val="000000"/>
                <w:lang w:eastAsia="en-IN"/>
              </w:rPr>
            </w:pPr>
            <w:ins w:id="329" w:author="Sahil Shah" w:date="2018-04-13T13:42:00Z">
              <w:r w:rsidRPr="00FC1860">
                <w:rPr>
                  <w:rFonts w:ascii="Calibri" w:hAnsi="Calibri" w:cs="Calibri"/>
                  <w:b/>
                  <w:bCs/>
                  <w:color w:val="000000"/>
                  <w:lang w:eastAsia="en-IN"/>
                </w:rPr>
                <w:t>Prize</w:t>
              </w:r>
            </w:ins>
          </w:p>
        </w:tc>
        <w:tc>
          <w:tcPr>
            <w:tcW w:w="7680" w:type="dxa"/>
            <w:tcBorders>
              <w:top w:val="single" w:sz="4" w:space="0" w:color="auto"/>
              <w:left w:val="nil"/>
              <w:bottom w:val="single" w:sz="4" w:space="0" w:color="auto"/>
              <w:right w:val="single" w:sz="4" w:space="0" w:color="auto"/>
            </w:tcBorders>
            <w:shd w:val="clear" w:color="000000" w:fill="D9D9D9"/>
            <w:hideMark/>
          </w:tcPr>
          <w:p w14:paraId="42CB34CC" w14:textId="77777777" w:rsidR="00320E5F" w:rsidRPr="00FC1860" w:rsidRDefault="00320E5F" w:rsidP="00EA3028">
            <w:pPr>
              <w:jc w:val="both"/>
              <w:rPr>
                <w:ins w:id="330" w:author="Sahil Shah" w:date="2018-04-13T13:42:00Z"/>
                <w:rFonts w:ascii="Calibri" w:hAnsi="Calibri" w:cs="Calibri"/>
                <w:b/>
                <w:bCs/>
                <w:color w:val="000000"/>
                <w:lang w:eastAsia="en-IN"/>
              </w:rPr>
            </w:pPr>
            <w:ins w:id="331" w:author="Sahil Shah" w:date="2018-04-13T13:42:00Z">
              <w:r w:rsidRPr="00FC1860">
                <w:rPr>
                  <w:rFonts w:ascii="Calibri" w:hAnsi="Calibri" w:cs="Calibri"/>
                  <w:b/>
                  <w:bCs/>
                  <w:color w:val="000000"/>
                  <w:lang w:eastAsia="en-IN"/>
                </w:rPr>
                <w:t>Terms &amp; Conditions</w:t>
              </w:r>
            </w:ins>
          </w:p>
        </w:tc>
      </w:tr>
      <w:tr w:rsidR="00320E5F" w:rsidRPr="00FC1860" w14:paraId="6DFF1A7A" w14:textId="77777777" w:rsidTr="00EA3028">
        <w:trPr>
          <w:trHeight w:val="1200"/>
          <w:ins w:id="332" w:author="Sahil Shah" w:date="2018-04-13T13:42:00Z"/>
        </w:trPr>
        <w:tc>
          <w:tcPr>
            <w:tcW w:w="2200" w:type="dxa"/>
            <w:tcBorders>
              <w:top w:val="nil"/>
              <w:left w:val="single" w:sz="4" w:space="0" w:color="auto"/>
              <w:bottom w:val="single" w:sz="4" w:space="0" w:color="auto"/>
              <w:right w:val="single" w:sz="4" w:space="0" w:color="auto"/>
            </w:tcBorders>
            <w:shd w:val="clear" w:color="auto" w:fill="auto"/>
            <w:hideMark/>
          </w:tcPr>
          <w:p w14:paraId="30F3B5FE" w14:textId="77777777" w:rsidR="00320E5F" w:rsidRPr="00FC1860" w:rsidRDefault="00320E5F" w:rsidP="00EA3028">
            <w:pPr>
              <w:rPr>
                <w:ins w:id="333" w:author="Sahil Shah" w:date="2018-04-13T13:42:00Z"/>
                <w:rFonts w:ascii="Calibri" w:hAnsi="Calibri" w:cs="Calibri"/>
                <w:color w:val="000000"/>
                <w:lang w:eastAsia="en-IN"/>
              </w:rPr>
            </w:pPr>
            <w:ins w:id="334" w:author="Sahil Shah" w:date="2018-04-13T13:42:00Z">
              <w:r w:rsidRPr="00FC1860">
                <w:rPr>
                  <w:rFonts w:ascii="Calibri" w:hAnsi="Calibri" w:cs="Calibri"/>
                  <w:color w:val="000000"/>
                  <w:lang w:eastAsia="en-IN"/>
                </w:rPr>
                <w:t xml:space="preserve">1 BHK apartment in </w:t>
              </w:r>
              <w:proofErr w:type="spellStart"/>
              <w:r w:rsidRPr="00FC1860">
                <w:rPr>
                  <w:rFonts w:ascii="Calibri" w:hAnsi="Calibri" w:cs="Calibri"/>
                  <w:color w:val="000000"/>
                  <w:lang w:eastAsia="en-IN"/>
                </w:rPr>
                <w:t>Palava</w:t>
              </w:r>
              <w:proofErr w:type="spellEnd"/>
              <w:r w:rsidRPr="00FC1860">
                <w:rPr>
                  <w:rFonts w:ascii="Calibri" w:hAnsi="Calibri" w:cs="Calibri"/>
                  <w:color w:val="000000"/>
                  <w:lang w:eastAsia="en-IN"/>
                </w:rPr>
                <w:t xml:space="preserve"> City by </w:t>
              </w:r>
              <w:proofErr w:type="spellStart"/>
              <w:r w:rsidRPr="00FC1860">
                <w:rPr>
                  <w:rFonts w:ascii="Calibri" w:hAnsi="Calibri" w:cs="Calibri"/>
                  <w:color w:val="000000"/>
                  <w:lang w:eastAsia="en-IN"/>
                </w:rPr>
                <w:t>Lodha</w:t>
              </w:r>
              <w:proofErr w:type="spellEnd"/>
            </w:ins>
          </w:p>
        </w:tc>
        <w:tc>
          <w:tcPr>
            <w:tcW w:w="7680" w:type="dxa"/>
            <w:tcBorders>
              <w:top w:val="nil"/>
              <w:left w:val="nil"/>
              <w:bottom w:val="single" w:sz="4" w:space="0" w:color="auto"/>
              <w:right w:val="single" w:sz="4" w:space="0" w:color="auto"/>
            </w:tcBorders>
            <w:shd w:val="clear" w:color="auto" w:fill="auto"/>
            <w:hideMark/>
          </w:tcPr>
          <w:p w14:paraId="10998E91" w14:textId="77777777" w:rsidR="00320E5F" w:rsidRPr="00FC1860" w:rsidRDefault="00320E5F" w:rsidP="00EA3028">
            <w:pPr>
              <w:rPr>
                <w:ins w:id="335" w:author="Sahil Shah" w:date="2018-04-13T13:42:00Z"/>
                <w:rFonts w:ascii="Calibri" w:hAnsi="Calibri" w:cs="Calibri"/>
                <w:color w:val="000000"/>
                <w:lang w:eastAsia="en-IN"/>
              </w:rPr>
            </w:pPr>
            <w:ins w:id="336" w:author="Sahil Shah" w:date="2018-04-13T13:42:00Z">
              <w:r w:rsidRPr="00FC1860">
                <w:rPr>
                  <w:rFonts w:ascii="Calibri" w:hAnsi="Calibri" w:cs="Calibri"/>
                  <w:color w:val="000000"/>
                  <w:lang w:eastAsia="en-IN"/>
                </w:rPr>
                <w:t xml:space="preserve">- All applicable taxes like GST and registration, stamp duty charges will be paid by </w:t>
              </w:r>
              <w:r>
                <w:rPr>
                  <w:rFonts w:ascii="Calibri" w:hAnsi="Calibri" w:cs="Calibri"/>
                  <w:color w:val="000000"/>
                  <w:lang w:eastAsia="en-IN"/>
                </w:rPr>
                <w:t>the Sponsor</w:t>
              </w:r>
              <w:r w:rsidRPr="00FC1860">
                <w:rPr>
                  <w:rFonts w:ascii="Calibri" w:hAnsi="Calibri" w:cs="Calibri"/>
                  <w:color w:val="000000"/>
                  <w:lang w:eastAsia="en-IN"/>
                </w:rPr>
                <w:br/>
                <w:t xml:space="preserve">- </w:t>
              </w:r>
              <w:r>
                <w:rPr>
                  <w:rFonts w:ascii="Calibri" w:hAnsi="Calibri" w:cs="Calibri"/>
                  <w:color w:val="000000"/>
                  <w:lang w:eastAsia="en-IN"/>
                </w:rPr>
                <w:t>Winner will have to bear the TDS</w:t>
              </w:r>
              <w:r w:rsidRPr="00FC1860">
                <w:rPr>
                  <w:rFonts w:ascii="Calibri" w:hAnsi="Calibri" w:cs="Calibri"/>
                  <w:color w:val="000000"/>
                  <w:lang w:eastAsia="en-IN"/>
                </w:rPr>
                <w:br/>
                <w:t xml:space="preserve">- </w:t>
              </w:r>
              <w:r>
                <w:rPr>
                  <w:rFonts w:ascii="Calibri" w:hAnsi="Calibri" w:cs="Calibri"/>
                  <w:color w:val="000000"/>
                  <w:lang w:eastAsia="en-IN"/>
                </w:rPr>
                <w:t>Other</w:t>
              </w:r>
              <w:r w:rsidRPr="00FC1860">
                <w:rPr>
                  <w:rFonts w:ascii="Calibri" w:hAnsi="Calibri" w:cs="Calibri"/>
                  <w:color w:val="000000"/>
                  <w:lang w:eastAsia="en-IN"/>
                </w:rPr>
                <w:t xml:space="preserve"> T&amp;Cs of </w:t>
              </w:r>
              <w:r>
                <w:rPr>
                  <w:rFonts w:ascii="Calibri" w:hAnsi="Calibri" w:cs="Calibri"/>
                  <w:color w:val="000000"/>
                  <w:lang w:eastAsia="en-IN"/>
                </w:rPr>
                <w:t>will be communicated to the Winner subsequently</w:t>
              </w:r>
            </w:ins>
          </w:p>
        </w:tc>
      </w:tr>
      <w:tr w:rsidR="00320E5F" w:rsidRPr="00FC1860" w14:paraId="4E6124DC" w14:textId="77777777" w:rsidTr="00EA3028">
        <w:trPr>
          <w:trHeight w:val="1500"/>
          <w:ins w:id="337" w:author="Sahil Shah" w:date="2018-04-13T13:42:00Z"/>
        </w:trPr>
        <w:tc>
          <w:tcPr>
            <w:tcW w:w="2200" w:type="dxa"/>
            <w:tcBorders>
              <w:top w:val="nil"/>
              <w:left w:val="single" w:sz="4" w:space="0" w:color="auto"/>
              <w:bottom w:val="single" w:sz="4" w:space="0" w:color="auto"/>
              <w:right w:val="single" w:sz="4" w:space="0" w:color="auto"/>
            </w:tcBorders>
            <w:shd w:val="clear" w:color="auto" w:fill="auto"/>
            <w:hideMark/>
          </w:tcPr>
          <w:p w14:paraId="6EA7B74C" w14:textId="77777777" w:rsidR="00320E5F" w:rsidRPr="00FC1860" w:rsidRDefault="00320E5F" w:rsidP="00EA3028">
            <w:pPr>
              <w:rPr>
                <w:ins w:id="338" w:author="Sahil Shah" w:date="2018-04-13T13:42:00Z"/>
                <w:rFonts w:ascii="Calibri" w:hAnsi="Calibri" w:cs="Calibri"/>
                <w:color w:val="000000"/>
                <w:lang w:eastAsia="en-IN"/>
              </w:rPr>
            </w:pPr>
            <w:ins w:id="339" w:author="Sahil Shah" w:date="2018-04-13T13:42:00Z">
              <w:r w:rsidRPr="00FC1860">
                <w:rPr>
                  <w:rFonts w:ascii="Calibri" w:hAnsi="Calibri" w:cs="Calibri"/>
                  <w:color w:val="000000"/>
                  <w:lang w:eastAsia="en-IN"/>
                </w:rPr>
                <w:t>Holiday in UK for a couple (</w:t>
              </w:r>
              <w:proofErr w:type="spellStart"/>
              <w:r w:rsidRPr="00FC1860">
                <w:rPr>
                  <w:rFonts w:ascii="Calibri" w:hAnsi="Calibri" w:cs="Calibri"/>
                  <w:color w:val="000000"/>
                  <w:lang w:eastAsia="en-IN"/>
                </w:rPr>
                <w:t>Yatra</w:t>
              </w:r>
              <w:proofErr w:type="spellEnd"/>
              <w:r w:rsidRPr="00FC1860">
                <w:rPr>
                  <w:rFonts w:ascii="Calibri" w:hAnsi="Calibri" w:cs="Calibri"/>
                  <w:color w:val="000000"/>
                  <w:lang w:eastAsia="en-IN"/>
                </w:rPr>
                <w:t>)</w:t>
              </w:r>
            </w:ins>
          </w:p>
        </w:tc>
        <w:tc>
          <w:tcPr>
            <w:tcW w:w="7680" w:type="dxa"/>
            <w:tcBorders>
              <w:top w:val="nil"/>
              <w:left w:val="nil"/>
              <w:bottom w:val="single" w:sz="4" w:space="0" w:color="auto"/>
              <w:right w:val="single" w:sz="4" w:space="0" w:color="auto"/>
            </w:tcBorders>
            <w:shd w:val="clear" w:color="auto" w:fill="auto"/>
            <w:hideMark/>
          </w:tcPr>
          <w:p w14:paraId="332FDDEA" w14:textId="77777777" w:rsidR="00320E5F" w:rsidRPr="00FC1860" w:rsidRDefault="00320E5F" w:rsidP="00EA3028">
            <w:pPr>
              <w:rPr>
                <w:ins w:id="340" w:author="Sahil Shah" w:date="2018-04-13T13:42:00Z"/>
                <w:rFonts w:ascii="Calibri" w:hAnsi="Calibri" w:cs="Calibri"/>
                <w:color w:val="000000"/>
                <w:lang w:eastAsia="en-IN"/>
              </w:rPr>
            </w:pPr>
            <w:ins w:id="341" w:author="Sahil Shah" w:date="2018-04-13T13:42:00Z">
              <w:r w:rsidRPr="00FC1860">
                <w:rPr>
                  <w:rFonts w:ascii="Calibri" w:hAnsi="Calibri" w:cs="Calibri"/>
                  <w:color w:val="000000"/>
                  <w:lang w:eastAsia="en-IN"/>
                </w:rPr>
                <w:t>- </w:t>
              </w:r>
              <w:proofErr w:type="spellStart"/>
              <w:r>
                <w:rPr>
                  <w:rFonts w:ascii="Calibri" w:hAnsi="Calibri" w:cs="Calibri"/>
                  <w:color w:val="000000"/>
                  <w:lang w:eastAsia="en-IN"/>
                </w:rPr>
                <w:t>Wiiner</w:t>
              </w:r>
              <w:proofErr w:type="spellEnd"/>
              <w:r>
                <w:rPr>
                  <w:rFonts w:ascii="Calibri" w:hAnsi="Calibri" w:cs="Calibri"/>
                  <w:color w:val="000000"/>
                  <w:lang w:eastAsia="en-IN"/>
                </w:rPr>
                <w:t>(s) will be responsible for the visa arrangements, if any</w:t>
              </w:r>
              <w:r w:rsidRPr="00FC1860">
                <w:rPr>
                  <w:rFonts w:ascii="Calibri" w:hAnsi="Calibri" w:cs="Calibri"/>
                  <w:color w:val="000000"/>
                  <w:lang w:eastAsia="en-IN"/>
                </w:rPr>
                <w:br/>
                <w:t>- Winner couples not clearing UK visa for technical reasons can be sent to other locations / countries with similar package prices, as per discretion of Sponsor</w:t>
              </w:r>
              <w:r w:rsidRPr="00FC1860">
                <w:rPr>
                  <w:rFonts w:ascii="Calibri" w:hAnsi="Calibri" w:cs="Calibri"/>
                  <w:color w:val="000000"/>
                  <w:lang w:eastAsia="en-IN"/>
                </w:rPr>
                <w:br/>
                <w:t>- </w:t>
              </w:r>
              <w:r>
                <w:rPr>
                  <w:rFonts w:ascii="Calibri" w:hAnsi="Calibri" w:cs="Calibri"/>
                  <w:color w:val="000000"/>
                  <w:lang w:eastAsia="en-IN"/>
                </w:rPr>
                <w:t>Other</w:t>
              </w:r>
              <w:r w:rsidRPr="00FC1860">
                <w:rPr>
                  <w:rFonts w:ascii="Calibri" w:hAnsi="Calibri" w:cs="Calibri"/>
                  <w:color w:val="000000"/>
                  <w:lang w:eastAsia="en-IN"/>
                </w:rPr>
                <w:t xml:space="preserve"> T&amp;Cs of </w:t>
              </w:r>
              <w:r>
                <w:rPr>
                  <w:rFonts w:ascii="Calibri" w:hAnsi="Calibri" w:cs="Calibri"/>
                  <w:color w:val="000000"/>
                  <w:lang w:eastAsia="en-IN"/>
                </w:rPr>
                <w:t>will be communicated to the Winner subsequently</w:t>
              </w:r>
            </w:ins>
          </w:p>
        </w:tc>
      </w:tr>
      <w:tr w:rsidR="00320E5F" w:rsidRPr="00FC1860" w14:paraId="044C7581" w14:textId="77777777" w:rsidTr="00EA3028">
        <w:trPr>
          <w:trHeight w:val="600"/>
          <w:ins w:id="342" w:author="Sahil Shah" w:date="2018-04-13T13:42:00Z"/>
        </w:trPr>
        <w:tc>
          <w:tcPr>
            <w:tcW w:w="2200" w:type="dxa"/>
            <w:tcBorders>
              <w:top w:val="nil"/>
              <w:left w:val="single" w:sz="4" w:space="0" w:color="auto"/>
              <w:bottom w:val="single" w:sz="4" w:space="0" w:color="auto"/>
              <w:right w:val="single" w:sz="4" w:space="0" w:color="auto"/>
            </w:tcBorders>
            <w:shd w:val="clear" w:color="auto" w:fill="auto"/>
            <w:hideMark/>
          </w:tcPr>
          <w:p w14:paraId="7FCFF75E" w14:textId="77777777" w:rsidR="00320E5F" w:rsidRPr="00FC1860" w:rsidRDefault="00320E5F" w:rsidP="00EA3028">
            <w:pPr>
              <w:rPr>
                <w:ins w:id="343" w:author="Sahil Shah" w:date="2018-04-13T13:42:00Z"/>
                <w:rFonts w:ascii="Calibri" w:hAnsi="Calibri" w:cs="Calibri"/>
                <w:color w:val="000000"/>
                <w:lang w:eastAsia="en-IN"/>
              </w:rPr>
            </w:pPr>
            <w:ins w:id="344" w:author="Sahil Shah" w:date="2018-04-13T13:42:00Z">
              <w:r w:rsidRPr="00FC1860">
                <w:rPr>
                  <w:rFonts w:ascii="Calibri" w:hAnsi="Calibri" w:cs="Calibri"/>
                  <w:color w:val="000000"/>
                  <w:lang w:eastAsia="en-IN"/>
                </w:rPr>
                <w:t>KWID Cars (Renault)</w:t>
              </w:r>
            </w:ins>
          </w:p>
        </w:tc>
        <w:tc>
          <w:tcPr>
            <w:tcW w:w="7680" w:type="dxa"/>
            <w:tcBorders>
              <w:top w:val="nil"/>
              <w:left w:val="nil"/>
              <w:bottom w:val="single" w:sz="4" w:space="0" w:color="auto"/>
              <w:right w:val="single" w:sz="4" w:space="0" w:color="auto"/>
            </w:tcBorders>
            <w:shd w:val="clear" w:color="auto" w:fill="auto"/>
            <w:hideMark/>
          </w:tcPr>
          <w:p w14:paraId="6851BD1E" w14:textId="77777777" w:rsidR="00320E5F" w:rsidRDefault="00320E5F" w:rsidP="009E486F">
            <w:pPr>
              <w:spacing w:after="0"/>
              <w:rPr>
                <w:ins w:id="345" w:author="Sahil Shah" w:date="2018-04-13T13:42:00Z"/>
                <w:rFonts w:ascii="Calibri" w:hAnsi="Calibri" w:cs="Calibri"/>
                <w:color w:val="000000"/>
                <w:lang w:eastAsia="en-IN"/>
              </w:rPr>
            </w:pPr>
            <w:ins w:id="346" w:author="Sahil Shah" w:date="2018-04-13T13:42:00Z">
              <w:r w:rsidRPr="00FC1860">
                <w:rPr>
                  <w:rFonts w:ascii="Calibri" w:hAnsi="Calibri" w:cs="Calibri"/>
                  <w:color w:val="000000"/>
                  <w:lang w:eastAsia="en-IN"/>
                </w:rPr>
                <w:t xml:space="preserve">- </w:t>
              </w:r>
              <w:commentRangeStart w:id="347"/>
              <w:proofErr w:type="spellStart"/>
              <w:r>
                <w:rPr>
                  <w:rFonts w:ascii="Calibri" w:hAnsi="Calibri" w:cs="Calibri"/>
                  <w:color w:val="FF0000"/>
                  <w:lang w:eastAsia="en-IN"/>
                </w:rPr>
                <w:t>xxxx</w:t>
              </w:r>
              <w:commentRangeEnd w:id="347"/>
              <w:proofErr w:type="spellEnd"/>
              <w:r>
                <w:rPr>
                  <w:rStyle w:val="CommentReference"/>
                </w:rPr>
                <w:commentReference w:id="347"/>
              </w:r>
              <w:r w:rsidRPr="00FC1860">
                <w:rPr>
                  <w:rFonts w:ascii="Calibri" w:hAnsi="Calibri" w:cs="Calibri"/>
                  <w:color w:val="000000"/>
                  <w:lang w:eastAsia="en-IN"/>
                </w:rPr>
                <w:br/>
                <w:t xml:space="preserve">- </w:t>
              </w:r>
              <w:r>
                <w:rPr>
                  <w:rFonts w:ascii="Calibri" w:hAnsi="Calibri" w:cs="Calibri"/>
                  <w:color w:val="000000"/>
                  <w:lang w:eastAsia="en-IN"/>
                </w:rPr>
                <w:t>Winner will have to bear TDS</w:t>
              </w:r>
              <w:commentRangeStart w:id="348"/>
            </w:ins>
          </w:p>
          <w:p w14:paraId="22D11E5D" w14:textId="19F79C16" w:rsidR="00320E5F" w:rsidRDefault="009E486F" w:rsidP="009E486F">
            <w:pPr>
              <w:spacing w:after="0"/>
              <w:rPr>
                <w:ins w:id="349" w:author="Sahil Shah" w:date="2018-04-13T13:42:00Z"/>
                <w:rFonts w:ascii="Calibri" w:hAnsi="Calibri" w:cs="Calibri"/>
                <w:color w:val="000000"/>
                <w:lang w:eastAsia="en-IN"/>
              </w:rPr>
            </w:pPr>
            <w:ins w:id="350" w:author="Sahil Shah" w:date="2018-04-13T14:05:00Z">
              <w:r>
                <w:rPr>
                  <w:rFonts w:ascii="Calibri" w:hAnsi="Calibri" w:cs="Calibri"/>
                  <w:color w:val="000000"/>
                  <w:lang w:eastAsia="en-IN"/>
                </w:rPr>
                <w:t xml:space="preserve">- </w:t>
              </w:r>
            </w:ins>
            <w:ins w:id="351" w:author="Sahil Shah" w:date="2018-04-13T13:42:00Z">
              <w:r w:rsidR="00320E5F">
                <w:rPr>
                  <w:rFonts w:ascii="Calibri" w:hAnsi="Calibri" w:cs="Calibri"/>
                  <w:color w:val="000000"/>
                  <w:lang w:eastAsia="en-IN"/>
                </w:rPr>
                <w:t>Winner will have to bear the registration and any other taxes as applicable</w:t>
              </w:r>
              <w:commentRangeEnd w:id="348"/>
              <w:r w:rsidR="00320E5F">
                <w:rPr>
                  <w:rStyle w:val="CommentReference"/>
                </w:rPr>
                <w:commentReference w:id="348"/>
              </w:r>
            </w:ins>
          </w:p>
          <w:p w14:paraId="4B868FEE" w14:textId="4B2BB2CF" w:rsidR="00320E5F" w:rsidRPr="00FC1860" w:rsidRDefault="009E486F" w:rsidP="009E486F">
            <w:pPr>
              <w:spacing w:after="0"/>
              <w:rPr>
                <w:ins w:id="352" w:author="Sahil Shah" w:date="2018-04-13T13:42:00Z"/>
                <w:rFonts w:ascii="Calibri" w:hAnsi="Calibri" w:cs="Calibri"/>
                <w:color w:val="000000"/>
                <w:lang w:eastAsia="en-IN"/>
              </w:rPr>
            </w:pPr>
            <w:ins w:id="353" w:author="Sahil Shah" w:date="2018-04-13T14:05:00Z">
              <w:r>
                <w:rPr>
                  <w:rFonts w:ascii="Calibri" w:hAnsi="Calibri" w:cs="Calibri"/>
                  <w:color w:val="000000"/>
                  <w:lang w:eastAsia="en-IN"/>
                </w:rPr>
                <w:t xml:space="preserve">- </w:t>
              </w:r>
            </w:ins>
            <w:ins w:id="354" w:author="Sahil Shah" w:date="2018-04-13T13:42:00Z">
              <w:r w:rsidR="00320E5F">
                <w:rPr>
                  <w:rFonts w:ascii="Calibri" w:hAnsi="Calibri" w:cs="Calibri"/>
                  <w:color w:val="000000"/>
                  <w:lang w:eastAsia="en-IN"/>
                </w:rPr>
                <w:t>Other</w:t>
              </w:r>
              <w:r w:rsidR="00320E5F" w:rsidRPr="00FC1860">
                <w:rPr>
                  <w:rFonts w:ascii="Calibri" w:hAnsi="Calibri" w:cs="Calibri"/>
                  <w:color w:val="000000"/>
                  <w:lang w:eastAsia="en-IN"/>
                </w:rPr>
                <w:t xml:space="preserve"> T&amp;Cs of </w:t>
              </w:r>
              <w:r w:rsidR="00320E5F">
                <w:rPr>
                  <w:rFonts w:ascii="Calibri" w:hAnsi="Calibri" w:cs="Calibri"/>
                  <w:color w:val="000000"/>
                  <w:lang w:eastAsia="en-IN"/>
                </w:rPr>
                <w:t>will be communicated to the Winner subsequently</w:t>
              </w:r>
            </w:ins>
          </w:p>
        </w:tc>
      </w:tr>
      <w:tr w:rsidR="00320E5F" w:rsidRPr="00FC1860" w14:paraId="4A2F333D" w14:textId="77777777" w:rsidTr="00EA3028">
        <w:trPr>
          <w:trHeight w:val="1500"/>
          <w:ins w:id="355" w:author="Sahil Shah" w:date="2018-04-13T13:42:00Z"/>
        </w:trPr>
        <w:tc>
          <w:tcPr>
            <w:tcW w:w="2200" w:type="dxa"/>
            <w:tcBorders>
              <w:top w:val="nil"/>
              <w:left w:val="single" w:sz="4" w:space="0" w:color="auto"/>
              <w:bottom w:val="single" w:sz="4" w:space="0" w:color="auto"/>
              <w:right w:val="single" w:sz="4" w:space="0" w:color="auto"/>
            </w:tcBorders>
            <w:shd w:val="clear" w:color="auto" w:fill="auto"/>
            <w:hideMark/>
          </w:tcPr>
          <w:p w14:paraId="044499C1" w14:textId="77777777" w:rsidR="00320E5F" w:rsidRPr="00FC1860" w:rsidRDefault="00320E5F" w:rsidP="00EA3028">
            <w:pPr>
              <w:rPr>
                <w:ins w:id="356" w:author="Sahil Shah" w:date="2018-04-13T13:42:00Z"/>
                <w:rFonts w:ascii="Calibri" w:hAnsi="Calibri" w:cs="Calibri"/>
                <w:color w:val="000000"/>
                <w:lang w:eastAsia="en-IN"/>
              </w:rPr>
            </w:pPr>
            <w:ins w:id="357" w:author="Sahil Shah" w:date="2018-04-13T13:42:00Z">
              <w:r w:rsidRPr="00FC1860">
                <w:rPr>
                  <w:rFonts w:ascii="Calibri" w:hAnsi="Calibri" w:cs="Calibri"/>
                  <w:color w:val="000000"/>
                  <w:lang w:eastAsia="en-IN"/>
                </w:rPr>
                <w:t>INR 50,000 voucher for a holiday in India (</w:t>
              </w:r>
              <w:proofErr w:type="spellStart"/>
              <w:r w:rsidRPr="00FC1860">
                <w:rPr>
                  <w:rFonts w:ascii="Calibri" w:hAnsi="Calibri" w:cs="Calibri"/>
                  <w:color w:val="000000"/>
                  <w:lang w:eastAsia="en-IN"/>
                </w:rPr>
                <w:t>Yatra</w:t>
              </w:r>
              <w:proofErr w:type="spellEnd"/>
              <w:r w:rsidRPr="00FC1860">
                <w:rPr>
                  <w:rFonts w:ascii="Calibri" w:hAnsi="Calibri" w:cs="Calibri"/>
                  <w:color w:val="000000"/>
                  <w:lang w:eastAsia="en-IN"/>
                </w:rPr>
                <w:t>)</w:t>
              </w:r>
            </w:ins>
          </w:p>
        </w:tc>
        <w:tc>
          <w:tcPr>
            <w:tcW w:w="7680" w:type="dxa"/>
            <w:tcBorders>
              <w:top w:val="nil"/>
              <w:left w:val="nil"/>
              <w:bottom w:val="single" w:sz="4" w:space="0" w:color="auto"/>
              <w:right w:val="single" w:sz="4" w:space="0" w:color="auto"/>
            </w:tcBorders>
            <w:shd w:val="clear" w:color="auto" w:fill="auto"/>
            <w:hideMark/>
          </w:tcPr>
          <w:p w14:paraId="56CB23F4" w14:textId="77777777" w:rsidR="00320E5F" w:rsidRPr="00FC1860" w:rsidRDefault="00320E5F" w:rsidP="00EA3028">
            <w:pPr>
              <w:rPr>
                <w:ins w:id="358" w:author="Sahil Shah" w:date="2018-04-13T13:42:00Z"/>
                <w:rFonts w:ascii="Calibri" w:hAnsi="Calibri" w:cs="Calibri"/>
                <w:color w:val="000000"/>
                <w:lang w:eastAsia="en-IN"/>
              </w:rPr>
            </w:pPr>
            <w:ins w:id="359" w:author="Sahil Shah" w:date="2018-04-13T13:42:00Z">
              <w:r w:rsidRPr="00FC1860">
                <w:rPr>
                  <w:rFonts w:ascii="Calibri" w:hAnsi="Calibri" w:cs="Calibri"/>
                  <w:color w:val="000000"/>
                  <w:lang w:eastAsia="en-IN"/>
                </w:rPr>
                <w:t>- Voucher validity is 6 months</w:t>
              </w:r>
              <w:r w:rsidRPr="00FC1860">
                <w:rPr>
                  <w:rFonts w:ascii="Calibri" w:hAnsi="Calibri" w:cs="Calibri"/>
                  <w:color w:val="000000"/>
                  <w:lang w:eastAsia="en-IN"/>
                </w:rPr>
                <w:br/>
                <w:t xml:space="preserve">- Voucher can be used to avail of any </w:t>
              </w:r>
              <w:proofErr w:type="spellStart"/>
              <w:r w:rsidRPr="00FC1860">
                <w:rPr>
                  <w:rFonts w:ascii="Calibri" w:hAnsi="Calibri" w:cs="Calibri"/>
                  <w:color w:val="000000"/>
                  <w:lang w:eastAsia="en-IN"/>
                </w:rPr>
                <w:t>Yatra</w:t>
              </w:r>
              <w:proofErr w:type="spellEnd"/>
              <w:r w:rsidRPr="00FC1860">
                <w:rPr>
                  <w:rFonts w:ascii="Calibri" w:hAnsi="Calibri" w:cs="Calibri"/>
                  <w:color w:val="000000"/>
                  <w:lang w:eastAsia="en-IN"/>
                </w:rPr>
                <w:t xml:space="preserve"> Online services, like Holiday, flight ticket or hotel stays, etc.</w:t>
              </w:r>
              <w:r w:rsidRPr="00FC1860">
                <w:rPr>
                  <w:rFonts w:ascii="Calibri" w:hAnsi="Calibri" w:cs="Calibri"/>
                  <w:color w:val="000000"/>
                  <w:lang w:eastAsia="en-IN"/>
                </w:rPr>
                <w:br/>
                <w:t>- All applicable taxes including TDS for all above prizes will be borne by the Sponsor</w:t>
              </w:r>
            </w:ins>
          </w:p>
        </w:tc>
      </w:tr>
    </w:tbl>
    <w:p w14:paraId="63937110" w14:textId="77777777" w:rsidR="00C00C80" w:rsidRDefault="00C00C80" w:rsidP="00C00C80">
      <w:pPr>
        <w:pStyle w:val="NoSpacing"/>
        <w:rPr>
          <w:b/>
        </w:rPr>
      </w:pPr>
    </w:p>
    <w:p w14:paraId="1A414565" w14:textId="550FFC12" w:rsidR="00C00C80" w:rsidRDefault="00C00C80" w:rsidP="00C00C80">
      <w:pPr>
        <w:pStyle w:val="NoSpacing"/>
      </w:pPr>
      <w:ins w:id="360" w:author="Sahil Shah" w:date="2018-04-12T22:23:00Z">
        <w:r w:rsidRPr="00C00C80">
          <w:t>Conditions for Gold Prizes are as below:</w:t>
        </w:r>
      </w:ins>
    </w:p>
    <w:tbl>
      <w:tblPr>
        <w:tblW w:w="9918" w:type="dxa"/>
        <w:tblLook w:val="04A0" w:firstRow="1" w:lastRow="0" w:firstColumn="1" w:lastColumn="0" w:noHBand="0" w:noVBand="1"/>
      </w:tblPr>
      <w:tblGrid>
        <w:gridCol w:w="3020"/>
        <w:gridCol w:w="6898"/>
      </w:tblGrid>
      <w:tr w:rsidR="00C00C80" w:rsidRPr="00C00C80" w14:paraId="68D0819C" w14:textId="77777777" w:rsidTr="00B003ED">
        <w:trPr>
          <w:trHeight w:val="300"/>
          <w:ins w:id="361" w:author="Sahil Shah" w:date="2018-04-12T22:23:00Z"/>
        </w:trPr>
        <w:tc>
          <w:tcPr>
            <w:tcW w:w="3020" w:type="dxa"/>
            <w:tcBorders>
              <w:top w:val="single" w:sz="4" w:space="0" w:color="auto"/>
              <w:left w:val="single" w:sz="4" w:space="0" w:color="auto"/>
              <w:bottom w:val="single" w:sz="4" w:space="0" w:color="auto"/>
              <w:right w:val="single" w:sz="4" w:space="0" w:color="auto"/>
            </w:tcBorders>
            <w:shd w:val="clear" w:color="000000" w:fill="D9D9D9"/>
            <w:hideMark/>
          </w:tcPr>
          <w:p w14:paraId="7592F9C6" w14:textId="77777777" w:rsidR="00C00C80" w:rsidRPr="00C00C80" w:rsidRDefault="00C00C80" w:rsidP="00C00C80">
            <w:pPr>
              <w:spacing w:after="0" w:line="240" w:lineRule="auto"/>
              <w:rPr>
                <w:ins w:id="362" w:author="Sahil Shah" w:date="2018-04-12T22:23:00Z"/>
                <w:rFonts w:ascii="Calibri" w:eastAsia="Times New Roman" w:hAnsi="Calibri" w:cs="Calibri"/>
                <w:b/>
                <w:bCs/>
                <w:color w:val="000000"/>
                <w:lang w:eastAsia="en-IN"/>
              </w:rPr>
            </w:pPr>
            <w:ins w:id="363" w:author="Sahil Shah" w:date="2018-04-12T22:23:00Z">
              <w:r w:rsidRPr="00C00C80">
                <w:rPr>
                  <w:rFonts w:ascii="Calibri" w:eastAsia="Times New Roman" w:hAnsi="Calibri" w:cs="Calibri"/>
                  <w:b/>
                  <w:bCs/>
                  <w:color w:val="000000"/>
                  <w:lang w:eastAsia="en-IN"/>
                </w:rPr>
                <w:t>Prize</w:t>
              </w:r>
            </w:ins>
          </w:p>
        </w:tc>
        <w:tc>
          <w:tcPr>
            <w:tcW w:w="6898" w:type="dxa"/>
            <w:tcBorders>
              <w:top w:val="single" w:sz="4" w:space="0" w:color="auto"/>
              <w:left w:val="nil"/>
              <w:bottom w:val="single" w:sz="4" w:space="0" w:color="auto"/>
              <w:right w:val="single" w:sz="4" w:space="0" w:color="auto"/>
            </w:tcBorders>
            <w:shd w:val="clear" w:color="000000" w:fill="D9D9D9"/>
            <w:hideMark/>
          </w:tcPr>
          <w:p w14:paraId="2285245B" w14:textId="77777777" w:rsidR="00C00C80" w:rsidRPr="00C00C80" w:rsidRDefault="00C00C80" w:rsidP="00C00C80">
            <w:pPr>
              <w:spacing w:after="0" w:line="240" w:lineRule="auto"/>
              <w:rPr>
                <w:ins w:id="364" w:author="Sahil Shah" w:date="2018-04-12T22:23:00Z"/>
                <w:rFonts w:ascii="Calibri" w:eastAsia="Times New Roman" w:hAnsi="Calibri" w:cs="Calibri"/>
                <w:b/>
                <w:bCs/>
                <w:color w:val="000000"/>
                <w:lang w:eastAsia="en-IN"/>
              </w:rPr>
            </w:pPr>
            <w:ins w:id="365" w:author="Sahil Shah" w:date="2018-04-12T22:23:00Z">
              <w:r w:rsidRPr="00C00C80">
                <w:rPr>
                  <w:rFonts w:ascii="Calibri" w:eastAsia="Times New Roman" w:hAnsi="Calibri" w:cs="Calibri"/>
                  <w:b/>
                  <w:bCs/>
                  <w:color w:val="000000"/>
                  <w:lang w:eastAsia="en-IN"/>
                </w:rPr>
                <w:t>Terms &amp; Conditions</w:t>
              </w:r>
            </w:ins>
          </w:p>
        </w:tc>
      </w:tr>
      <w:tr w:rsidR="00C00C80" w:rsidRPr="00C00C80" w14:paraId="41D15467" w14:textId="77777777" w:rsidTr="00B003ED">
        <w:trPr>
          <w:trHeight w:val="900"/>
          <w:ins w:id="366" w:author="Sahil Shah" w:date="2018-04-12T22:23:00Z"/>
        </w:trPr>
        <w:tc>
          <w:tcPr>
            <w:tcW w:w="3020" w:type="dxa"/>
            <w:tcBorders>
              <w:top w:val="nil"/>
              <w:left w:val="single" w:sz="4" w:space="0" w:color="auto"/>
              <w:bottom w:val="single" w:sz="4" w:space="0" w:color="auto"/>
              <w:right w:val="single" w:sz="4" w:space="0" w:color="auto"/>
            </w:tcBorders>
            <w:shd w:val="clear" w:color="auto" w:fill="auto"/>
            <w:hideMark/>
          </w:tcPr>
          <w:p w14:paraId="484AFDB3" w14:textId="77777777" w:rsidR="00C00C80" w:rsidRPr="00C00C80" w:rsidRDefault="00C00C80" w:rsidP="00C00C80">
            <w:pPr>
              <w:spacing w:after="0" w:line="240" w:lineRule="auto"/>
              <w:rPr>
                <w:ins w:id="367" w:author="Sahil Shah" w:date="2018-04-12T22:23:00Z"/>
                <w:rFonts w:ascii="Calibri" w:eastAsia="Times New Roman" w:hAnsi="Calibri" w:cs="Calibri"/>
                <w:color w:val="000000"/>
                <w:lang w:eastAsia="en-IN"/>
              </w:rPr>
            </w:pPr>
            <w:proofErr w:type="spellStart"/>
            <w:ins w:id="368" w:author="Sahil Shah" w:date="2018-04-12T22:23:00Z">
              <w:r w:rsidRPr="00C00C80">
                <w:rPr>
                  <w:rFonts w:ascii="Calibri" w:eastAsia="Times New Roman" w:hAnsi="Calibri" w:cs="Calibri"/>
                  <w:color w:val="000000"/>
                  <w:lang w:eastAsia="en-IN"/>
                </w:rPr>
                <w:t>Rs</w:t>
              </w:r>
              <w:proofErr w:type="spellEnd"/>
              <w:r w:rsidRPr="00C00C80">
                <w:rPr>
                  <w:rFonts w:ascii="Calibri" w:eastAsia="Times New Roman" w:hAnsi="Calibri" w:cs="Calibri"/>
                  <w:color w:val="000000"/>
                  <w:lang w:eastAsia="en-IN"/>
                </w:rPr>
                <w:t>. 500 Vouchers (</w:t>
              </w:r>
              <w:proofErr w:type="spellStart"/>
              <w:r w:rsidRPr="00C00C80">
                <w:rPr>
                  <w:rFonts w:ascii="Calibri" w:eastAsia="Times New Roman" w:hAnsi="Calibri" w:cs="Calibri"/>
                  <w:color w:val="000000"/>
                  <w:lang w:eastAsia="en-IN"/>
                </w:rPr>
                <w:t>PizzaHut</w:t>
              </w:r>
              <w:proofErr w:type="spellEnd"/>
              <w:r w:rsidRPr="00C00C80">
                <w:rPr>
                  <w:rFonts w:ascii="Calibri" w:eastAsia="Times New Roman" w:hAnsi="Calibri" w:cs="Calibri"/>
                  <w:color w:val="000000"/>
                  <w:lang w:eastAsia="en-IN"/>
                </w:rPr>
                <w:t>)</w:t>
              </w:r>
            </w:ins>
          </w:p>
        </w:tc>
        <w:tc>
          <w:tcPr>
            <w:tcW w:w="6898" w:type="dxa"/>
            <w:tcBorders>
              <w:top w:val="nil"/>
              <w:left w:val="nil"/>
              <w:bottom w:val="single" w:sz="4" w:space="0" w:color="auto"/>
              <w:right w:val="single" w:sz="4" w:space="0" w:color="auto"/>
            </w:tcBorders>
            <w:shd w:val="clear" w:color="auto" w:fill="auto"/>
            <w:hideMark/>
          </w:tcPr>
          <w:p w14:paraId="7FF3AA18" w14:textId="0A6B2C0E" w:rsidR="00C00C80" w:rsidRPr="00C00C80" w:rsidRDefault="00C00C80" w:rsidP="00391B38">
            <w:pPr>
              <w:spacing w:after="0" w:line="240" w:lineRule="auto"/>
              <w:rPr>
                <w:ins w:id="369" w:author="Sahil Shah" w:date="2018-04-12T22:23:00Z"/>
                <w:rFonts w:ascii="Calibri" w:eastAsia="Times New Roman" w:hAnsi="Calibri" w:cs="Calibri"/>
                <w:color w:val="000000"/>
                <w:lang w:eastAsia="en-IN"/>
              </w:rPr>
            </w:pPr>
            <w:ins w:id="370" w:author="Sahil Shah" w:date="2018-04-12T22:23:00Z">
              <w:r w:rsidRPr="00C00C80">
                <w:rPr>
                  <w:rFonts w:ascii="Calibri" w:eastAsia="Times New Roman" w:hAnsi="Calibri" w:cs="Calibri"/>
                  <w:color w:val="000000"/>
                  <w:lang w:eastAsia="en-IN"/>
                </w:rPr>
                <w:t>- Voucher validity is 6 months</w:t>
              </w:r>
              <w:r w:rsidRPr="00C00C80">
                <w:rPr>
                  <w:rFonts w:ascii="Calibri" w:eastAsia="Times New Roman" w:hAnsi="Calibri" w:cs="Calibri"/>
                  <w:color w:val="000000"/>
                  <w:lang w:eastAsia="en-IN"/>
                </w:rPr>
                <w:br/>
                <w:t xml:space="preserve">- Any billing above INR 500 at a Pizza Hit outlet has to be borne by the </w:t>
              </w:r>
            </w:ins>
            <w:ins w:id="371" w:author="Sahil Shah" w:date="2018-04-13T13:52:00Z">
              <w:r w:rsidR="00391B38">
                <w:rPr>
                  <w:rFonts w:ascii="Calibri" w:eastAsia="Times New Roman" w:hAnsi="Calibri" w:cs="Calibri"/>
                  <w:color w:val="000000"/>
                  <w:lang w:eastAsia="en-IN"/>
                </w:rPr>
                <w:t>Winner</w:t>
              </w:r>
            </w:ins>
          </w:p>
        </w:tc>
      </w:tr>
      <w:tr w:rsidR="00C00C80" w:rsidRPr="00C00C80" w14:paraId="0FE12092" w14:textId="77777777" w:rsidTr="00B003ED">
        <w:trPr>
          <w:trHeight w:val="600"/>
          <w:ins w:id="372" w:author="Sahil Shah" w:date="2018-04-12T22:23:00Z"/>
        </w:trPr>
        <w:tc>
          <w:tcPr>
            <w:tcW w:w="3020" w:type="dxa"/>
            <w:tcBorders>
              <w:top w:val="nil"/>
              <w:left w:val="single" w:sz="4" w:space="0" w:color="auto"/>
              <w:bottom w:val="single" w:sz="4" w:space="0" w:color="auto"/>
              <w:right w:val="single" w:sz="4" w:space="0" w:color="auto"/>
            </w:tcBorders>
            <w:shd w:val="clear" w:color="auto" w:fill="auto"/>
            <w:hideMark/>
          </w:tcPr>
          <w:p w14:paraId="169FCCA9" w14:textId="77777777" w:rsidR="00C00C80" w:rsidRPr="00C00C80" w:rsidRDefault="00C00C80" w:rsidP="00C00C80">
            <w:pPr>
              <w:spacing w:after="0" w:line="240" w:lineRule="auto"/>
              <w:rPr>
                <w:ins w:id="373" w:author="Sahil Shah" w:date="2018-04-12T22:23:00Z"/>
                <w:rFonts w:ascii="Calibri" w:eastAsia="Times New Roman" w:hAnsi="Calibri" w:cs="Calibri"/>
                <w:color w:val="000000"/>
                <w:lang w:eastAsia="en-IN"/>
              </w:rPr>
            </w:pPr>
            <w:proofErr w:type="spellStart"/>
            <w:ins w:id="374" w:author="Sahil Shah" w:date="2018-04-12T22:23:00Z">
              <w:r w:rsidRPr="00C00C80">
                <w:rPr>
                  <w:rFonts w:ascii="Calibri" w:eastAsia="Times New Roman" w:hAnsi="Calibri" w:cs="Calibri"/>
                  <w:color w:val="000000"/>
                  <w:lang w:eastAsia="en-IN"/>
                </w:rPr>
                <w:t>Rs</w:t>
              </w:r>
              <w:proofErr w:type="spellEnd"/>
              <w:r w:rsidRPr="00C00C80">
                <w:rPr>
                  <w:rFonts w:ascii="Calibri" w:eastAsia="Times New Roman" w:hAnsi="Calibri" w:cs="Calibri"/>
                  <w:color w:val="000000"/>
                  <w:lang w:eastAsia="en-IN"/>
                </w:rPr>
                <w:t>. 1,000 Vouchers (VLCC)</w:t>
              </w:r>
            </w:ins>
          </w:p>
        </w:tc>
        <w:tc>
          <w:tcPr>
            <w:tcW w:w="6898" w:type="dxa"/>
            <w:tcBorders>
              <w:top w:val="nil"/>
              <w:left w:val="nil"/>
              <w:bottom w:val="single" w:sz="4" w:space="0" w:color="auto"/>
              <w:right w:val="single" w:sz="4" w:space="0" w:color="auto"/>
            </w:tcBorders>
            <w:shd w:val="clear" w:color="auto" w:fill="auto"/>
            <w:hideMark/>
          </w:tcPr>
          <w:p w14:paraId="0B7B2FB0" w14:textId="77777777" w:rsidR="00C00C80" w:rsidRPr="00C00C80" w:rsidRDefault="00C00C80" w:rsidP="00C00C80">
            <w:pPr>
              <w:spacing w:after="0" w:line="240" w:lineRule="auto"/>
              <w:rPr>
                <w:ins w:id="375" w:author="Sahil Shah" w:date="2018-04-12T22:23:00Z"/>
                <w:rFonts w:ascii="Calibri" w:eastAsia="Times New Roman" w:hAnsi="Calibri" w:cs="Calibri"/>
                <w:color w:val="000000"/>
                <w:lang w:eastAsia="en-IN"/>
              </w:rPr>
            </w:pPr>
            <w:ins w:id="376" w:author="Sahil Shah" w:date="2018-04-12T22:23:00Z">
              <w:r w:rsidRPr="00C00C80">
                <w:rPr>
                  <w:rFonts w:ascii="Calibri" w:eastAsia="Times New Roman" w:hAnsi="Calibri" w:cs="Calibri"/>
                  <w:color w:val="000000"/>
                  <w:lang w:eastAsia="en-IN"/>
                </w:rPr>
                <w:t>- For redemption at outlets</w:t>
              </w:r>
              <w:r w:rsidRPr="00C00C80">
                <w:rPr>
                  <w:rFonts w:ascii="Calibri" w:eastAsia="Times New Roman" w:hAnsi="Calibri" w:cs="Calibri"/>
                  <w:color w:val="000000"/>
                  <w:lang w:eastAsia="en-IN"/>
                </w:rPr>
                <w:br/>
                <w:t xml:space="preserve">- Validity is </w:t>
              </w:r>
              <w:r w:rsidRPr="00C00C80">
                <w:rPr>
                  <w:rFonts w:ascii="Calibri" w:eastAsia="Times New Roman" w:hAnsi="Calibri" w:cs="Calibri"/>
                  <w:color w:val="FF0000"/>
                  <w:lang w:eastAsia="en-IN"/>
                </w:rPr>
                <w:t>XXX</w:t>
              </w:r>
              <w:r w:rsidRPr="00C00C80">
                <w:rPr>
                  <w:rFonts w:ascii="Calibri" w:eastAsia="Times New Roman" w:hAnsi="Calibri" w:cs="Calibri"/>
                  <w:color w:val="000000"/>
                  <w:lang w:eastAsia="en-IN"/>
                </w:rPr>
                <w:t xml:space="preserve"> months</w:t>
              </w:r>
            </w:ins>
          </w:p>
        </w:tc>
      </w:tr>
      <w:tr w:rsidR="00C00C80" w:rsidRPr="00C00C80" w14:paraId="2BB35BDB" w14:textId="77777777" w:rsidTr="00B003ED">
        <w:trPr>
          <w:trHeight w:val="600"/>
          <w:ins w:id="377" w:author="Sahil Shah" w:date="2018-04-12T22:23:00Z"/>
        </w:trPr>
        <w:tc>
          <w:tcPr>
            <w:tcW w:w="3020" w:type="dxa"/>
            <w:tcBorders>
              <w:top w:val="nil"/>
              <w:left w:val="single" w:sz="4" w:space="0" w:color="auto"/>
              <w:bottom w:val="single" w:sz="4" w:space="0" w:color="auto"/>
              <w:right w:val="single" w:sz="4" w:space="0" w:color="auto"/>
            </w:tcBorders>
            <w:shd w:val="clear" w:color="auto" w:fill="auto"/>
            <w:hideMark/>
          </w:tcPr>
          <w:p w14:paraId="4AAB4C44" w14:textId="77777777" w:rsidR="00C00C80" w:rsidRPr="00C00C80" w:rsidRDefault="00C00C80" w:rsidP="00C00C80">
            <w:pPr>
              <w:spacing w:after="0" w:line="240" w:lineRule="auto"/>
              <w:rPr>
                <w:ins w:id="378" w:author="Sahil Shah" w:date="2018-04-12T22:23:00Z"/>
                <w:rFonts w:ascii="Calibri" w:eastAsia="Times New Roman" w:hAnsi="Calibri" w:cs="Calibri"/>
                <w:color w:val="000000"/>
                <w:lang w:eastAsia="en-IN"/>
              </w:rPr>
            </w:pPr>
            <w:proofErr w:type="spellStart"/>
            <w:ins w:id="379" w:author="Sahil Shah" w:date="2018-04-12T22:23:00Z">
              <w:r w:rsidRPr="00C00C80">
                <w:rPr>
                  <w:rFonts w:ascii="Calibri" w:eastAsia="Times New Roman" w:hAnsi="Calibri" w:cs="Calibri"/>
                  <w:color w:val="000000"/>
                  <w:lang w:eastAsia="en-IN"/>
                </w:rPr>
                <w:t>Rs</w:t>
              </w:r>
              <w:proofErr w:type="spellEnd"/>
              <w:r w:rsidRPr="00C00C80">
                <w:rPr>
                  <w:rFonts w:ascii="Calibri" w:eastAsia="Times New Roman" w:hAnsi="Calibri" w:cs="Calibri"/>
                  <w:color w:val="000000"/>
                  <w:lang w:eastAsia="en-IN"/>
                </w:rPr>
                <w:t>. 500 gift hamper (VLCC)</w:t>
              </w:r>
            </w:ins>
          </w:p>
        </w:tc>
        <w:tc>
          <w:tcPr>
            <w:tcW w:w="6898" w:type="dxa"/>
            <w:tcBorders>
              <w:top w:val="nil"/>
              <w:left w:val="nil"/>
              <w:bottom w:val="single" w:sz="4" w:space="0" w:color="auto"/>
              <w:right w:val="single" w:sz="4" w:space="0" w:color="auto"/>
            </w:tcBorders>
            <w:shd w:val="clear" w:color="auto" w:fill="auto"/>
            <w:hideMark/>
          </w:tcPr>
          <w:p w14:paraId="2899B4A1" w14:textId="77777777" w:rsidR="00C00C80" w:rsidRPr="00C00C80" w:rsidRDefault="00C00C80" w:rsidP="00C00C80">
            <w:pPr>
              <w:spacing w:after="0" w:line="240" w:lineRule="auto"/>
              <w:rPr>
                <w:ins w:id="380" w:author="Sahil Shah" w:date="2018-04-12T22:23:00Z"/>
                <w:rFonts w:ascii="Calibri" w:eastAsia="Times New Roman" w:hAnsi="Calibri" w:cs="Calibri"/>
                <w:color w:val="000000"/>
                <w:lang w:eastAsia="en-IN"/>
              </w:rPr>
            </w:pPr>
            <w:ins w:id="381" w:author="Sahil Shah" w:date="2018-04-12T22:23:00Z">
              <w:r w:rsidRPr="00C00C80">
                <w:rPr>
                  <w:rFonts w:ascii="Calibri" w:eastAsia="Times New Roman" w:hAnsi="Calibri" w:cs="Calibri"/>
                  <w:color w:val="000000"/>
                  <w:lang w:eastAsia="en-IN"/>
                </w:rPr>
                <w:t>- For redemption on products only</w:t>
              </w:r>
              <w:r w:rsidRPr="00C00C80">
                <w:rPr>
                  <w:rFonts w:ascii="Calibri" w:eastAsia="Times New Roman" w:hAnsi="Calibri" w:cs="Calibri"/>
                  <w:color w:val="000000"/>
                  <w:lang w:eastAsia="en-IN"/>
                </w:rPr>
                <w:br/>
                <w:t xml:space="preserve">- Validity is </w:t>
              </w:r>
              <w:r w:rsidRPr="00C00C80">
                <w:rPr>
                  <w:rFonts w:ascii="Calibri" w:eastAsia="Times New Roman" w:hAnsi="Calibri" w:cs="Calibri"/>
                  <w:color w:val="FF0000"/>
                  <w:lang w:eastAsia="en-IN"/>
                </w:rPr>
                <w:t>XXX</w:t>
              </w:r>
              <w:r w:rsidRPr="00C00C80">
                <w:rPr>
                  <w:rFonts w:ascii="Calibri" w:eastAsia="Times New Roman" w:hAnsi="Calibri" w:cs="Calibri"/>
                  <w:color w:val="000000"/>
                  <w:lang w:eastAsia="en-IN"/>
                </w:rPr>
                <w:t xml:space="preserve"> months</w:t>
              </w:r>
            </w:ins>
          </w:p>
        </w:tc>
      </w:tr>
      <w:tr w:rsidR="00C00C80" w:rsidRPr="00C00C80" w14:paraId="69483834" w14:textId="77777777" w:rsidTr="00B003ED">
        <w:trPr>
          <w:trHeight w:val="600"/>
          <w:ins w:id="382" w:author="Sahil Shah" w:date="2018-04-12T22:23:00Z"/>
        </w:trPr>
        <w:tc>
          <w:tcPr>
            <w:tcW w:w="3020" w:type="dxa"/>
            <w:tcBorders>
              <w:top w:val="nil"/>
              <w:left w:val="single" w:sz="4" w:space="0" w:color="auto"/>
              <w:bottom w:val="single" w:sz="4" w:space="0" w:color="auto"/>
              <w:right w:val="single" w:sz="4" w:space="0" w:color="auto"/>
            </w:tcBorders>
            <w:shd w:val="clear" w:color="auto" w:fill="auto"/>
            <w:hideMark/>
          </w:tcPr>
          <w:p w14:paraId="3AC06BB5" w14:textId="77777777" w:rsidR="00C00C80" w:rsidRPr="00C00C80" w:rsidRDefault="00C00C80" w:rsidP="00C00C80">
            <w:pPr>
              <w:spacing w:after="0" w:line="240" w:lineRule="auto"/>
              <w:rPr>
                <w:ins w:id="383" w:author="Sahil Shah" w:date="2018-04-12T22:23:00Z"/>
                <w:rFonts w:ascii="Calibri" w:eastAsia="Times New Roman" w:hAnsi="Calibri" w:cs="Calibri"/>
                <w:color w:val="000000"/>
                <w:lang w:eastAsia="en-IN"/>
              </w:rPr>
            </w:pPr>
            <w:proofErr w:type="spellStart"/>
            <w:ins w:id="384" w:author="Sahil Shah" w:date="2018-04-12T22:23:00Z">
              <w:r w:rsidRPr="00C00C80">
                <w:rPr>
                  <w:rFonts w:ascii="Calibri" w:eastAsia="Times New Roman" w:hAnsi="Calibri" w:cs="Calibri"/>
                  <w:color w:val="000000"/>
                  <w:lang w:eastAsia="en-IN"/>
                </w:rPr>
                <w:t>Rs</w:t>
              </w:r>
              <w:proofErr w:type="spellEnd"/>
              <w:r w:rsidRPr="00C00C80">
                <w:rPr>
                  <w:rFonts w:ascii="Calibri" w:eastAsia="Times New Roman" w:hAnsi="Calibri" w:cs="Calibri"/>
                  <w:color w:val="000000"/>
                  <w:lang w:eastAsia="en-IN"/>
                </w:rPr>
                <w:t>. 1,000 Room night Voucher (OYO)</w:t>
              </w:r>
            </w:ins>
          </w:p>
        </w:tc>
        <w:tc>
          <w:tcPr>
            <w:tcW w:w="6898" w:type="dxa"/>
            <w:tcBorders>
              <w:top w:val="nil"/>
              <w:left w:val="nil"/>
              <w:bottom w:val="single" w:sz="4" w:space="0" w:color="auto"/>
              <w:right w:val="single" w:sz="4" w:space="0" w:color="auto"/>
            </w:tcBorders>
            <w:shd w:val="clear" w:color="auto" w:fill="auto"/>
            <w:hideMark/>
          </w:tcPr>
          <w:p w14:paraId="02F0C1D2" w14:textId="0CEA7B5D" w:rsidR="00C00C80" w:rsidRPr="00C00C80" w:rsidRDefault="00FE4D21" w:rsidP="00C00C80">
            <w:pPr>
              <w:spacing w:after="0" w:line="240" w:lineRule="auto"/>
              <w:rPr>
                <w:ins w:id="385" w:author="Sahil Shah" w:date="2018-04-12T22:23:00Z"/>
                <w:rFonts w:ascii="Calibri" w:eastAsia="Times New Roman" w:hAnsi="Calibri" w:cs="Calibri"/>
                <w:color w:val="000000"/>
                <w:lang w:eastAsia="en-IN"/>
              </w:rPr>
            </w:pPr>
            <w:ins w:id="386" w:author="Sahil Shah" w:date="2018-04-13T13:52:00Z">
              <w:r w:rsidRPr="006464F0">
                <w:rPr>
                  <w:rFonts w:ascii="Calibri" w:hAnsi="Calibri" w:cs="Calibri"/>
                  <w:color w:val="000000"/>
                  <w:lang w:eastAsia="en-IN"/>
                </w:rPr>
                <w:t xml:space="preserve">- </w:t>
              </w:r>
              <w:r>
                <w:rPr>
                  <w:rFonts w:ascii="Calibri" w:hAnsi="Calibri" w:cs="Calibri"/>
                  <w:color w:val="000000"/>
                  <w:lang w:eastAsia="en-IN"/>
                </w:rPr>
                <w:t>Available on bookings</w:t>
              </w:r>
              <w:r w:rsidRPr="006464F0">
                <w:rPr>
                  <w:rFonts w:ascii="Calibri" w:hAnsi="Calibri" w:cs="Calibri"/>
                  <w:color w:val="000000"/>
                  <w:lang w:eastAsia="en-IN"/>
                </w:rPr>
                <w:t xml:space="preserve"> between 16-Apr-18 and 30-May-18</w:t>
              </w:r>
              <w:r>
                <w:rPr>
                  <w:rFonts w:ascii="Calibri" w:hAnsi="Calibri" w:cs="Calibri"/>
                  <w:color w:val="000000"/>
                  <w:lang w:eastAsia="en-IN"/>
                </w:rPr>
                <w:t xml:space="preserve"> for the period</w:t>
              </w:r>
              <w:r w:rsidRPr="006464F0">
                <w:rPr>
                  <w:rFonts w:ascii="Calibri" w:hAnsi="Calibri" w:cs="Calibri"/>
                  <w:color w:val="000000"/>
                  <w:lang w:eastAsia="en-IN"/>
                </w:rPr>
                <w:t xml:space="preserve"> 16-Apr-18 </w:t>
              </w:r>
              <w:r>
                <w:rPr>
                  <w:rFonts w:ascii="Calibri" w:hAnsi="Calibri" w:cs="Calibri"/>
                  <w:color w:val="000000"/>
                  <w:lang w:eastAsia="en-IN"/>
                </w:rPr>
                <w:t>to</w:t>
              </w:r>
              <w:r w:rsidRPr="006464F0">
                <w:rPr>
                  <w:rFonts w:ascii="Calibri" w:hAnsi="Calibri" w:cs="Calibri"/>
                  <w:color w:val="000000"/>
                  <w:lang w:eastAsia="en-IN"/>
                </w:rPr>
                <w:t xml:space="preserve"> 30-Jun-18</w:t>
              </w:r>
            </w:ins>
          </w:p>
        </w:tc>
      </w:tr>
      <w:tr w:rsidR="00C00C80" w:rsidRPr="00C00C80" w14:paraId="5ECDC788" w14:textId="77777777" w:rsidTr="00B003ED">
        <w:trPr>
          <w:trHeight w:val="600"/>
          <w:ins w:id="387" w:author="Sahil Shah" w:date="2018-04-12T22:23:00Z"/>
        </w:trPr>
        <w:tc>
          <w:tcPr>
            <w:tcW w:w="3020" w:type="dxa"/>
            <w:tcBorders>
              <w:top w:val="nil"/>
              <w:left w:val="single" w:sz="4" w:space="0" w:color="auto"/>
              <w:bottom w:val="single" w:sz="4" w:space="0" w:color="auto"/>
              <w:right w:val="single" w:sz="4" w:space="0" w:color="auto"/>
            </w:tcBorders>
            <w:shd w:val="clear" w:color="auto" w:fill="auto"/>
            <w:hideMark/>
          </w:tcPr>
          <w:p w14:paraId="09B5A29A" w14:textId="77777777" w:rsidR="00C00C80" w:rsidRPr="00C00C80" w:rsidRDefault="00C00C80" w:rsidP="00C00C80">
            <w:pPr>
              <w:spacing w:after="0" w:line="240" w:lineRule="auto"/>
              <w:rPr>
                <w:ins w:id="388" w:author="Sahil Shah" w:date="2018-04-12T22:23:00Z"/>
                <w:rFonts w:ascii="Calibri" w:eastAsia="Times New Roman" w:hAnsi="Calibri" w:cs="Calibri"/>
                <w:color w:val="000000"/>
                <w:lang w:eastAsia="en-IN"/>
              </w:rPr>
            </w:pPr>
            <w:proofErr w:type="spellStart"/>
            <w:ins w:id="389" w:author="Sahil Shah" w:date="2018-04-12T22:23:00Z">
              <w:r w:rsidRPr="00C00C80">
                <w:rPr>
                  <w:rFonts w:ascii="Calibri" w:eastAsia="Times New Roman" w:hAnsi="Calibri" w:cs="Calibri"/>
                  <w:color w:val="000000"/>
                  <w:lang w:eastAsia="en-IN"/>
                </w:rPr>
                <w:t>Rs</w:t>
              </w:r>
              <w:proofErr w:type="spellEnd"/>
              <w:r w:rsidRPr="00C00C80">
                <w:rPr>
                  <w:rFonts w:ascii="Calibri" w:eastAsia="Times New Roman" w:hAnsi="Calibri" w:cs="Calibri"/>
                  <w:color w:val="000000"/>
                  <w:lang w:eastAsia="en-IN"/>
                </w:rPr>
                <w:t>. 1,000 Vouchers (</w:t>
              </w:r>
              <w:proofErr w:type="spellStart"/>
              <w:r w:rsidRPr="00C00C80">
                <w:rPr>
                  <w:rFonts w:ascii="Calibri" w:eastAsia="Times New Roman" w:hAnsi="Calibri" w:cs="Calibri"/>
                  <w:color w:val="000000"/>
                  <w:lang w:eastAsia="en-IN"/>
                </w:rPr>
                <w:t>Treebo</w:t>
              </w:r>
              <w:proofErr w:type="spellEnd"/>
              <w:r w:rsidRPr="00C00C80">
                <w:rPr>
                  <w:rFonts w:ascii="Calibri" w:eastAsia="Times New Roman" w:hAnsi="Calibri" w:cs="Calibri"/>
                  <w:color w:val="000000"/>
                  <w:lang w:eastAsia="en-IN"/>
                </w:rPr>
                <w:t>)</w:t>
              </w:r>
            </w:ins>
          </w:p>
        </w:tc>
        <w:tc>
          <w:tcPr>
            <w:tcW w:w="6898" w:type="dxa"/>
            <w:tcBorders>
              <w:top w:val="nil"/>
              <w:left w:val="nil"/>
              <w:bottom w:val="single" w:sz="4" w:space="0" w:color="auto"/>
              <w:right w:val="single" w:sz="4" w:space="0" w:color="auto"/>
            </w:tcBorders>
            <w:shd w:val="clear" w:color="auto" w:fill="auto"/>
            <w:hideMark/>
          </w:tcPr>
          <w:p w14:paraId="182BAE63" w14:textId="3CA19040" w:rsidR="00C00C80" w:rsidRPr="00C00C80" w:rsidRDefault="00C00C80" w:rsidP="000F72DC">
            <w:pPr>
              <w:spacing w:after="0" w:line="240" w:lineRule="auto"/>
              <w:rPr>
                <w:ins w:id="390" w:author="Sahil Shah" w:date="2018-04-12T22:23:00Z"/>
                <w:rFonts w:ascii="Calibri" w:eastAsia="Times New Roman" w:hAnsi="Calibri" w:cs="Calibri"/>
                <w:color w:val="000000"/>
                <w:lang w:eastAsia="en-IN"/>
              </w:rPr>
            </w:pPr>
            <w:ins w:id="391" w:author="Sahil Shah" w:date="2018-04-12T22:23:00Z">
              <w:r w:rsidRPr="00C00C80">
                <w:rPr>
                  <w:rFonts w:ascii="Calibri" w:eastAsia="Times New Roman" w:hAnsi="Calibri" w:cs="Calibri"/>
                  <w:color w:val="000000"/>
                  <w:lang w:eastAsia="en-IN"/>
                </w:rPr>
                <w:t>- Redemption is on the basi</w:t>
              </w:r>
              <w:r w:rsidR="000F72DC">
                <w:rPr>
                  <w:rFonts w:ascii="Calibri" w:eastAsia="Times New Roman" w:hAnsi="Calibri" w:cs="Calibri"/>
                  <w:color w:val="000000"/>
                  <w:lang w:eastAsia="en-IN"/>
                </w:rPr>
                <w:t>s of a minimum of 2 nights stay</w:t>
              </w:r>
            </w:ins>
          </w:p>
        </w:tc>
      </w:tr>
      <w:tr w:rsidR="00C00C80" w:rsidRPr="00C00C80" w14:paraId="681716B4" w14:textId="77777777" w:rsidTr="00B003ED">
        <w:trPr>
          <w:trHeight w:val="900"/>
          <w:ins w:id="392" w:author="Sahil Shah" w:date="2018-04-12T22:23:00Z"/>
        </w:trPr>
        <w:tc>
          <w:tcPr>
            <w:tcW w:w="3020" w:type="dxa"/>
            <w:tcBorders>
              <w:top w:val="nil"/>
              <w:left w:val="single" w:sz="4" w:space="0" w:color="auto"/>
              <w:bottom w:val="single" w:sz="4" w:space="0" w:color="auto"/>
              <w:right w:val="single" w:sz="4" w:space="0" w:color="auto"/>
            </w:tcBorders>
            <w:shd w:val="clear" w:color="auto" w:fill="auto"/>
            <w:hideMark/>
          </w:tcPr>
          <w:p w14:paraId="176C95C2" w14:textId="77777777" w:rsidR="00C00C80" w:rsidRPr="00C00C80" w:rsidRDefault="00C00C80" w:rsidP="00C00C80">
            <w:pPr>
              <w:spacing w:after="0" w:line="240" w:lineRule="auto"/>
              <w:rPr>
                <w:ins w:id="393" w:author="Sahil Shah" w:date="2018-04-12T22:23:00Z"/>
                <w:rFonts w:ascii="Calibri" w:eastAsia="Times New Roman" w:hAnsi="Calibri" w:cs="Calibri"/>
                <w:color w:val="000000"/>
                <w:lang w:eastAsia="en-IN"/>
              </w:rPr>
            </w:pPr>
            <w:ins w:id="394" w:author="Sahil Shah" w:date="2018-04-12T22:23:00Z">
              <w:r w:rsidRPr="00C00C80">
                <w:rPr>
                  <w:rFonts w:ascii="Calibri" w:eastAsia="Times New Roman" w:hAnsi="Calibri" w:cs="Calibri"/>
                  <w:color w:val="000000"/>
                  <w:lang w:eastAsia="en-IN"/>
                </w:rPr>
                <w:lastRenderedPageBreak/>
                <w:t>55% Discount Voucher (OYO)</w:t>
              </w:r>
            </w:ins>
          </w:p>
        </w:tc>
        <w:tc>
          <w:tcPr>
            <w:tcW w:w="6898" w:type="dxa"/>
            <w:tcBorders>
              <w:top w:val="nil"/>
              <w:left w:val="nil"/>
              <w:bottom w:val="single" w:sz="4" w:space="0" w:color="auto"/>
              <w:right w:val="single" w:sz="4" w:space="0" w:color="auto"/>
            </w:tcBorders>
            <w:shd w:val="clear" w:color="auto" w:fill="auto"/>
            <w:hideMark/>
          </w:tcPr>
          <w:p w14:paraId="3BB9F5CA" w14:textId="6A224034" w:rsidR="00C00C80" w:rsidRPr="00C00C80" w:rsidRDefault="000F72DC" w:rsidP="00C00C80">
            <w:pPr>
              <w:spacing w:after="0" w:line="240" w:lineRule="auto"/>
              <w:rPr>
                <w:ins w:id="395" w:author="Sahil Shah" w:date="2018-04-12T22:23:00Z"/>
                <w:rFonts w:ascii="Calibri" w:eastAsia="Times New Roman" w:hAnsi="Calibri" w:cs="Calibri"/>
                <w:color w:val="000000"/>
                <w:lang w:eastAsia="en-IN"/>
              </w:rPr>
            </w:pPr>
            <w:ins w:id="396" w:author="Sahil Shah" w:date="2018-04-13T13:53:00Z">
              <w:r w:rsidRPr="006464F0">
                <w:rPr>
                  <w:rFonts w:ascii="Calibri" w:hAnsi="Calibri" w:cs="Calibri"/>
                  <w:color w:val="000000"/>
                  <w:lang w:eastAsia="en-IN"/>
                </w:rPr>
                <w:t>- Discount available on total value of package stay</w:t>
              </w:r>
              <w:r w:rsidRPr="006464F0">
                <w:rPr>
                  <w:rFonts w:ascii="Calibri" w:hAnsi="Calibri" w:cs="Calibri"/>
                  <w:color w:val="000000"/>
                  <w:lang w:eastAsia="en-IN"/>
                </w:rPr>
                <w:br/>
                <w:t xml:space="preserve">- </w:t>
              </w:r>
              <w:r>
                <w:rPr>
                  <w:rFonts w:ascii="Calibri" w:hAnsi="Calibri" w:cs="Calibri"/>
                  <w:color w:val="000000"/>
                  <w:lang w:eastAsia="en-IN"/>
                </w:rPr>
                <w:t>Available on bookings</w:t>
              </w:r>
              <w:r w:rsidRPr="006464F0">
                <w:rPr>
                  <w:rFonts w:ascii="Calibri" w:hAnsi="Calibri" w:cs="Calibri"/>
                  <w:color w:val="000000"/>
                  <w:lang w:eastAsia="en-IN"/>
                </w:rPr>
                <w:t xml:space="preserve"> between 16-Apr-18 and 30-May-18</w:t>
              </w:r>
              <w:r>
                <w:rPr>
                  <w:rFonts w:ascii="Calibri" w:hAnsi="Calibri" w:cs="Calibri"/>
                  <w:color w:val="000000"/>
                  <w:lang w:eastAsia="en-IN"/>
                </w:rPr>
                <w:t xml:space="preserve"> for the period</w:t>
              </w:r>
              <w:r w:rsidRPr="006464F0">
                <w:rPr>
                  <w:rFonts w:ascii="Calibri" w:hAnsi="Calibri" w:cs="Calibri"/>
                  <w:color w:val="000000"/>
                  <w:lang w:eastAsia="en-IN"/>
                </w:rPr>
                <w:t xml:space="preserve"> 16-Apr-18 </w:t>
              </w:r>
              <w:r>
                <w:rPr>
                  <w:rFonts w:ascii="Calibri" w:hAnsi="Calibri" w:cs="Calibri"/>
                  <w:color w:val="000000"/>
                  <w:lang w:eastAsia="en-IN"/>
                </w:rPr>
                <w:t>to</w:t>
              </w:r>
              <w:r w:rsidRPr="006464F0">
                <w:rPr>
                  <w:rFonts w:ascii="Calibri" w:hAnsi="Calibri" w:cs="Calibri"/>
                  <w:color w:val="000000"/>
                  <w:lang w:eastAsia="en-IN"/>
                </w:rPr>
                <w:t xml:space="preserve"> 30-Jun-18</w:t>
              </w:r>
            </w:ins>
          </w:p>
        </w:tc>
      </w:tr>
    </w:tbl>
    <w:p w14:paraId="64F115E6" w14:textId="77777777" w:rsidR="003D64FF" w:rsidRDefault="003D64FF" w:rsidP="00F81654">
      <w:pPr>
        <w:pStyle w:val="BodyTextIndent"/>
        <w:autoSpaceDE w:val="0"/>
        <w:autoSpaceDN w:val="0"/>
        <w:adjustRightInd w:val="0"/>
        <w:spacing w:after="0"/>
        <w:ind w:left="567"/>
        <w:jc w:val="both"/>
        <w:rPr>
          <w:ins w:id="397" w:author="Sahil Shah" w:date="2018-04-13T13:53:00Z"/>
          <w:rFonts w:asciiTheme="minorHAnsi" w:hAnsiTheme="minorHAnsi" w:cstheme="minorHAnsi"/>
          <w:sz w:val="22"/>
          <w:szCs w:val="22"/>
        </w:rPr>
      </w:pPr>
    </w:p>
    <w:p w14:paraId="1AF4E7E7" w14:textId="77777777" w:rsidR="00F81654" w:rsidRDefault="00F81654" w:rsidP="00F81654">
      <w:pPr>
        <w:pStyle w:val="BodyTextIndent"/>
        <w:autoSpaceDE w:val="0"/>
        <w:autoSpaceDN w:val="0"/>
        <w:adjustRightInd w:val="0"/>
        <w:spacing w:after="0"/>
        <w:ind w:left="567"/>
        <w:jc w:val="both"/>
        <w:rPr>
          <w:ins w:id="398" w:author="Sahil Shah" w:date="2018-04-13T13:53:00Z"/>
          <w:rFonts w:asciiTheme="minorHAnsi" w:hAnsiTheme="minorHAnsi" w:cstheme="minorHAnsi"/>
          <w:sz w:val="22"/>
          <w:szCs w:val="22"/>
        </w:rPr>
      </w:pPr>
      <w:ins w:id="399" w:author="Sahil Shah" w:date="2018-04-13T13:53:00Z">
        <w:r>
          <w:rPr>
            <w:rFonts w:asciiTheme="minorHAnsi" w:hAnsiTheme="minorHAnsi" w:cstheme="minorHAnsi"/>
            <w:sz w:val="22"/>
            <w:szCs w:val="22"/>
          </w:rPr>
          <w:t>Other applicable terms and conditions on the above vouchers will be mentioned on the respective vouchers.</w:t>
        </w:r>
      </w:ins>
    </w:p>
    <w:p w14:paraId="61462A36" w14:textId="77777777" w:rsidR="00C00C80" w:rsidRPr="00C00C80" w:rsidRDefault="00C00C80" w:rsidP="00C00C80">
      <w:pPr>
        <w:pStyle w:val="NoSpacing"/>
        <w:rPr>
          <w:ins w:id="400" w:author="Sahil Shah" w:date="2018-04-12T22:22:00Z"/>
        </w:rPr>
      </w:pPr>
    </w:p>
    <w:p w14:paraId="23A191AE" w14:textId="77777777" w:rsidR="00605E0C" w:rsidRDefault="00605E0C" w:rsidP="00605E0C">
      <w:pPr>
        <w:pStyle w:val="NoSpacing"/>
        <w:rPr>
          <w:b/>
        </w:rPr>
      </w:pPr>
    </w:p>
    <w:p w14:paraId="085E839D" w14:textId="418751D6" w:rsidR="00605E0C" w:rsidRDefault="00605E0C" w:rsidP="00605E0C">
      <w:pPr>
        <w:pStyle w:val="NoSpacing"/>
      </w:pPr>
      <w:r>
        <w:rPr>
          <w:b/>
        </w:rPr>
        <w:t>1</w:t>
      </w:r>
      <w:ins w:id="401" w:author="Sahil Shah" w:date="2018-04-13T14:21:00Z">
        <w:r w:rsidR="00CC0B15">
          <w:rPr>
            <w:b/>
          </w:rPr>
          <w:t>9</w:t>
        </w:r>
      </w:ins>
      <w:del w:id="402" w:author="Sahil Shah" w:date="2018-04-13T14:21:00Z">
        <w:r w:rsidR="008C1A17" w:rsidDel="00CC0B15">
          <w:rPr>
            <w:b/>
          </w:rPr>
          <w:delText>8</w:delText>
        </w:r>
      </w:del>
      <w:r>
        <w:tab/>
        <w:t xml:space="preserve">How will I know if I have won any </w:t>
      </w:r>
      <w:r w:rsidR="009E18F7">
        <w:t>Grand P</w:t>
      </w:r>
      <w:r>
        <w:t>rizes?</w:t>
      </w:r>
    </w:p>
    <w:p w14:paraId="2CEBCD21" w14:textId="5828D9C6" w:rsidR="00605E0C" w:rsidRDefault="00605E0C" w:rsidP="00605E0C">
      <w:pPr>
        <w:pStyle w:val="NoSpacing"/>
        <w:rPr>
          <w:rFonts w:cstheme="minorHAnsi"/>
        </w:rPr>
      </w:pPr>
      <w:proofErr w:type="spellStart"/>
      <w:r w:rsidRPr="00813399">
        <w:rPr>
          <w:b/>
          <w:u w:val="single"/>
        </w:rPr>
        <w:t>Ans</w:t>
      </w:r>
      <w:proofErr w:type="spellEnd"/>
      <w:r>
        <w:t xml:space="preserve">:   </w:t>
      </w:r>
      <w:r w:rsidR="007D764E">
        <w:t xml:space="preserve">Grand Prize </w:t>
      </w:r>
      <w:r w:rsidR="007D764E">
        <w:rPr>
          <w:rFonts w:ascii="Calibri" w:hAnsi="Calibri" w:cs="Calibri"/>
        </w:rPr>
        <w:t>w</w:t>
      </w:r>
      <w:r w:rsidRPr="00C75064">
        <w:rPr>
          <w:rFonts w:ascii="Calibri" w:hAnsi="Calibri" w:cs="Calibri"/>
        </w:rPr>
        <w:t xml:space="preserve">inners </w:t>
      </w:r>
      <w:ins w:id="403" w:author="Sahil Shah" w:date="2018-04-13T17:17:00Z">
        <w:r w:rsidR="00F26A4C">
          <w:rPr>
            <w:rFonts w:ascii="Calibri" w:hAnsi="Calibri" w:cs="Calibri"/>
          </w:rPr>
          <w:t>will be announced on a weekly basis</w:t>
        </w:r>
      </w:ins>
      <w:del w:id="404" w:author="Sahil Shah" w:date="2018-04-13T17:17:00Z">
        <w:r w:rsidRPr="00C75064" w:rsidDel="00F26A4C">
          <w:rPr>
            <w:rFonts w:ascii="Calibri" w:hAnsi="Calibri" w:cs="Calibri"/>
          </w:rPr>
          <w:delText xml:space="preserve">who have won the </w:delText>
        </w:r>
        <w:r w:rsidR="007D764E" w:rsidDel="00F26A4C">
          <w:rPr>
            <w:rFonts w:ascii="Calibri" w:hAnsi="Calibri" w:cs="Calibri"/>
          </w:rPr>
          <w:delText>p</w:delText>
        </w:r>
        <w:r w:rsidDel="00F26A4C">
          <w:rPr>
            <w:rFonts w:ascii="Calibri" w:hAnsi="Calibri" w:cs="Calibri"/>
          </w:rPr>
          <w:delText xml:space="preserve">rizes </w:delText>
        </w:r>
        <w:r w:rsidRPr="00C75064" w:rsidDel="00F26A4C">
          <w:rPr>
            <w:rFonts w:ascii="Calibri" w:hAnsi="Calibri" w:cs="Calibri"/>
          </w:rPr>
          <w:delText xml:space="preserve">will </w:delText>
        </w:r>
        <w:r w:rsidDel="00F26A4C">
          <w:rPr>
            <w:rFonts w:ascii="Calibri" w:hAnsi="Calibri" w:cs="Calibri"/>
          </w:rPr>
          <w:delText xml:space="preserve">be notified </w:delText>
        </w:r>
        <w:r w:rsidRPr="00C75064" w:rsidDel="00F26A4C">
          <w:rPr>
            <w:rFonts w:ascii="Calibri" w:hAnsi="Calibri" w:cs="Calibri"/>
          </w:rPr>
          <w:delText xml:space="preserve">within </w:delText>
        </w:r>
        <w:r w:rsidR="00854EC5" w:rsidDel="00F26A4C">
          <w:rPr>
            <w:rFonts w:ascii="Calibri" w:hAnsi="Calibri" w:cs="Calibri"/>
          </w:rPr>
          <w:delText>10</w:delText>
        </w:r>
        <w:r w:rsidDel="00F26A4C">
          <w:rPr>
            <w:rFonts w:ascii="Calibri" w:hAnsi="Calibri" w:cs="Calibri"/>
          </w:rPr>
          <w:delText xml:space="preserve"> working </w:delText>
        </w:r>
        <w:r w:rsidRPr="00C75064" w:rsidDel="00F26A4C">
          <w:rPr>
            <w:rFonts w:ascii="Calibri" w:hAnsi="Calibri" w:cs="Calibri"/>
          </w:rPr>
          <w:delText xml:space="preserve">days from the </w:delText>
        </w:r>
        <w:r w:rsidDel="00F26A4C">
          <w:rPr>
            <w:rFonts w:ascii="Calibri" w:hAnsi="Calibri" w:cs="Calibri"/>
          </w:rPr>
          <w:delText>Match</w:delText>
        </w:r>
        <w:r w:rsidRPr="00C75064" w:rsidDel="00F26A4C">
          <w:rPr>
            <w:rFonts w:ascii="Calibri" w:hAnsi="Calibri" w:cs="Calibri"/>
          </w:rPr>
          <w:delText xml:space="preserve"> </w:delText>
        </w:r>
        <w:r w:rsidR="007D764E" w:rsidDel="00F26A4C">
          <w:rPr>
            <w:rFonts w:ascii="Calibri" w:hAnsi="Calibri" w:cs="Calibri"/>
          </w:rPr>
          <w:delText xml:space="preserve">/ Week </w:delText>
        </w:r>
        <w:r w:rsidRPr="00C75064" w:rsidDel="00F26A4C">
          <w:rPr>
            <w:rFonts w:ascii="Calibri" w:hAnsi="Calibri" w:cs="Calibri"/>
          </w:rPr>
          <w:delText xml:space="preserve">for which </w:delText>
        </w:r>
        <w:r w:rsidDel="00F26A4C">
          <w:rPr>
            <w:rFonts w:ascii="Calibri" w:hAnsi="Calibri" w:cs="Calibri"/>
          </w:rPr>
          <w:delText xml:space="preserve">such </w:delText>
        </w:r>
        <w:r w:rsidRPr="00C75064" w:rsidDel="00F26A4C">
          <w:rPr>
            <w:rFonts w:ascii="Calibri" w:hAnsi="Calibri" w:cs="Calibri"/>
          </w:rPr>
          <w:delText>prizes are declared</w:delText>
        </w:r>
      </w:del>
      <w:r w:rsidRPr="00C75064">
        <w:rPr>
          <w:rFonts w:ascii="Calibri" w:hAnsi="Calibri" w:cs="Calibri"/>
        </w:rPr>
        <w:t xml:space="preserve">. </w:t>
      </w:r>
      <w:r>
        <w:rPr>
          <w:rFonts w:ascii="Calibri" w:hAnsi="Calibri" w:cs="Calibri"/>
        </w:rPr>
        <w:t>Such</w:t>
      </w:r>
      <w:r w:rsidRPr="00C75064">
        <w:rPr>
          <w:rFonts w:ascii="Calibri" w:hAnsi="Calibri" w:cs="Calibri"/>
        </w:rPr>
        <w:t xml:space="preserve"> winners will be contacted on the mobile number provided by them at the time of registration</w:t>
      </w:r>
      <w:r>
        <w:rPr>
          <w:rFonts w:ascii="Calibri" w:hAnsi="Calibri" w:cs="Calibri"/>
        </w:rPr>
        <w:t xml:space="preserve"> on the </w:t>
      </w:r>
      <w:proofErr w:type="spellStart"/>
      <w:r>
        <w:rPr>
          <w:rFonts w:ascii="Calibri" w:hAnsi="Calibri" w:cs="Calibri"/>
        </w:rPr>
        <w:t>Jio</w:t>
      </w:r>
      <w:proofErr w:type="spellEnd"/>
      <w:r>
        <w:rPr>
          <w:rFonts w:ascii="Calibri" w:hAnsi="Calibri" w:cs="Calibri"/>
        </w:rPr>
        <w:t xml:space="preserve"> Cricket </w:t>
      </w:r>
      <w:r w:rsidR="00705384">
        <w:rPr>
          <w:rFonts w:ascii="Calibri" w:hAnsi="Calibri" w:cs="Calibri"/>
        </w:rPr>
        <w:t xml:space="preserve">Play </w:t>
      </w:r>
      <w:proofErr w:type="gramStart"/>
      <w:r w:rsidR="00705384">
        <w:rPr>
          <w:rFonts w:ascii="Calibri" w:hAnsi="Calibri" w:cs="Calibri"/>
        </w:rPr>
        <w:t>Along</w:t>
      </w:r>
      <w:proofErr w:type="gramEnd"/>
      <w:r w:rsidR="00705384">
        <w:rPr>
          <w:rFonts w:ascii="Calibri" w:hAnsi="Calibri" w:cs="Calibri"/>
        </w:rPr>
        <w:t xml:space="preserve"> Game</w:t>
      </w:r>
      <w:r>
        <w:rPr>
          <w:rFonts w:ascii="Calibri" w:hAnsi="Calibri" w:cs="Calibri"/>
        </w:rPr>
        <w:t xml:space="preserve"> app</w:t>
      </w:r>
      <w:r w:rsidRPr="00C75064">
        <w:rPr>
          <w:rFonts w:ascii="Calibri" w:hAnsi="Calibri" w:cs="Calibri"/>
        </w:rPr>
        <w:t xml:space="preserve">. Failure to contact the </w:t>
      </w:r>
      <w:r w:rsidR="00880C54">
        <w:rPr>
          <w:rFonts w:ascii="Calibri" w:hAnsi="Calibri" w:cs="Calibri"/>
        </w:rPr>
        <w:t xml:space="preserve">Grand Prize </w:t>
      </w:r>
      <w:r w:rsidRPr="00C75064">
        <w:rPr>
          <w:rFonts w:ascii="Calibri" w:hAnsi="Calibri" w:cs="Calibri"/>
        </w:rPr>
        <w:t xml:space="preserve">Winner may result in forfeiture of the </w:t>
      </w:r>
      <w:r>
        <w:rPr>
          <w:rFonts w:ascii="Calibri" w:hAnsi="Calibri" w:cs="Calibri"/>
        </w:rPr>
        <w:t xml:space="preserve">Grand </w:t>
      </w:r>
      <w:r w:rsidRPr="00C75064">
        <w:rPr>
          <w:rFonts w:ascii="Calibri" w:hAnsi="Calibri" w:cs="Calibri"/>
        </w:rPr>
        <w:t xml:space="preserve">Prize for such </w:t>
      </w:r>
      <w:r w:rsidR="00880C54">
        <w:rPr>
          <w:rFonts w:ascii="Calibri" w:hAnsi="Calibri" w:cs="Calibri"/>
        </w:rPr>
        <w:t>p</w:t>
      </w:r>
      <w:r>
        <w:rPr>
          <w:rFonts w:ascii="Calibri" w:hAnsi="Calibri" w:cs="Calibri"/>
        </w:rPr>
        <w:t>layer</w:t>
      </w:r>
      <w:r w:rsidRPr="00C75064">
        <w:rPr>
          <w:rFonts w:ascii="Calibri" w:hAnsi="Calibri" w:cs="Calibri"/>
        </w:rPr>
        <w:t xml:space="preserve"> and the Company may award the same to subsequent </w:t>
      </w:r>
      <w:r w:rsidR="00880C54">
        <w:rPr>
          <w:rFonts w:ascii="Calibri" w:hAnsi="Calibri" w:cs="Calibri"/>
        </w:rPr>
        <w:t>e</w:t>
      </w:r>
      <w:r>
        <w:rPr>
          <w:rFonts w:ascii="Calibri" w:hAnsi="Calibri" w:cs="Calibri"/>
        </w:rPr>
        <w:t xml:space="preserve">ligible </w:t>
      </w:r>
      <w:r w:rsidR="00880C54">
        <w:rPr>
          <w:rFonts w:ascii="Calibri" w:hAnsi="Calibri" w:cs="Calibri"/>
        </w:rPr>
        <w:t>p</w:t>
      </w:r>
      <w:r>
        <w:rPr>
          <w:rFonts w:ascii="Calibri" w:hAnsi="Calibri" w:cs="Calibri"/>
        </w:rPr>
        <w:t>layer</w:t>
      </w:r>
      <w:r w:rsidRPr="00C75064">
        <w:rPr>
          <w:rFonts w:ascii="Calibri" w:hAnsi="Calibri" w:cs="Calibri"/>
        </w:rPr>
        <w:t xml:space="preserve"> with highest score.</w:t>
      </w:r>
      <w:r>
        <w:rPr>
          <w:rFonts w:ascii="Calibri" w:hAnsi="Calibri" w:cs="Calibri"/>
        </w:rPr>
        <w:t xml:space="preserve"> </w:t>
      </w:r>
      <w:r w:rsidR="00C04C6B">
        <w:rPr>
          <w:rFonts w:ascii="Calibri" w:hAnsi="Calibri" w:cs="Calibri"/>
        </w:rPr>
        <w:t>If the Grand Prize winner fails to collect the Grand Prize within 30 days, the Grand Prize winner will be disqualified and the Grand Prize will be forfeited.</w:t>
      </w:r>
      <w:r w:rsidR="009E18F7">
        <w:rPr>
          <w:rFonts w:ascii="Calibri" w:hAnsi="Calibri" w:cs="Calibri"/>
        </w:rPr>
        <w:t xml:space="preserve"> The Grand Prize details will be made available to the player in the ‘My Winnings’ section in the game. </w:t>
      </w:r>
      <w:r w:rsidR="009E18F7" w:rsidRPr="00AC09FD">
        <w:rPr>
          <w:rFonts w:cstheme="minorHAnsi"/>
        </w:rPr>
        <w:t xml:space="preserve">Details such as gratification partner/ sponsor name and details of how to redeem the </w:t>
      </w:r>
      <w:r w:rsidR="007F6FD7">
        <w:rPr>
          <w:rFonts w:cstheme="minorHAnsi"/>
        </w:rPr>
        <w:t>Grand P</w:t>
      </w:r>
      <w:r w:rsidR="009E18F7" w:rsidRPr="00AC09FD">
        <w:rPr>
          <w:rFonts w:cstheme="minorHAnsi"/>
        </w:rPr>
        <w:t>rize will be made available on the same</w:t>
      </w:r>
      <w:r w:rsidR="009E18F7">
        <w:rPr>
          <w:rFonts w:cstheme="minorHAnsi"/>
        </w:rPr>
        <w:t>.</w:t>
      </w:r>
    </w:p>
    <w:p w14:paraId="63C695CF" w14:textId="77777777" w:rsidR="009E18F7" w:rsidRDefault="009E18F7" w:rsidP="00605E0C">
      <w:pPr>
        <w:pStyle w:val="NoSpacing"/>
        <w:rPr>
          <w:rFonts w:cstheme="minorHAnsi"/>
        </w:rPr>
      </w:pPr>
    </w:p>
    <w:p w14:paraId="1AEA7279" w14:textId="60F5B6D3" w:rsidR="009E18F7" w:rsidRDefault="00CC0B15" w:rsidP="009E18F7">
      <w:pPr>
        <w:pStyle w:val="NoSpacing"/>
      </w:pPr>
      <w:ins w:id="405" w:author="Sahil Shah" w:date="2018-04-13T14:21:00Z">
        <w:r>
          <w:rPr>
            <w:b/>
          </w:rPr>
          <w:t>20</w:t>
        </w:r>
      </w:ins>
      <w:del w:id="406" w:author="Sahil Shah" w:date="2018-04-13T14:21:00Z">
        <w:r w:rsidR="009E18F7" w:rsidDel="00CC0B15">
          <w:rPr>
            <w:b/>
          </w:rPr>
          <w:delText>19</w:delText>
        </w:r>
      </w:del>
      <w:r w:rsidR="009E18F7">
        <w:tab/>
        <w:t>How will I know if I have won any Gold Prizes?</w:t>
      </w:r>
    </w:p>
    <w:p w14:paraId="2F363DB6" w14:textId="422055A0" w:rsidR="009E18F7" w:rsidRDefault="009E18F7" w:rsidP="009E18F7">
      <w:pPr>
        <w:pStyle w:val="NoSpacing"/>
        <w:rPr>
          <w:rFonts w:ascii="Calibri" w:hAnsi="Calibri" w:cs="Calibri"/>
        </w:rPr>
      </w:pPr>
      <w:proofErr w:type="spellStart"/>
      <w:r w:rsidRPr="00813399">
        <w:rPr>
          <w:b/>
          <w:u w:val="single"/>
        </w:rPr>
        <w:t>Ans</w:t>
      </w:r>
      <w:proofErr w:type="spellEnd"/>
      <w:r>
        <w:t xml:space="preserve">:   </w:t>
      </w:r>
      <w:r w:rsidR="00102132">
        <w:t xml:space="preserve">Gold </w:t>
      </w:r>
      <w:r>
        <w:t xml:space="preserve">Prize </w:t>
      </w:r>
      <w:r>
        <w:rPr>
          <w:rFonts w:ascii="Calibri" w:hAnsi="Calibri" w:cs="Calibri"/>
        </w:rPr>
        <w:t>w</w:t>
      </w:r>
      <w:r w:rsidRPr="00C75064">
        <w:rPr>
          <w:rFonts w:ascii="Calibri" w:hAnsi="Calibri" w:cs="Calibri"/>
        </w:rPr>
        <w:t xml:space="preserve">inners who have won the </w:t>
      </w:r>
      <w:r>
        <w:rPr>
          <w:rFonts w:ascii="Calibri" w:hAnsi="Calibri" w:cs="Calibri"/>
        </w:rPr>
        <w:t xml:space="preserve">prizes </w:t>
      </w:r>
      <w:r w:rsidRPr="00C75064">
        <w:rPr>
          <w:rFonts w:ascii="Calibri" w:hAnsi="Calibri" w:cs="Calibri"/>
        </w:rPr>
        <w:t xml:space="preserve">will </w:t>
      </w:r>
      <w:r>
        <w:rPr>
          <w:rFonts w:ascii="Calibri" w:hAnsi="Calibri" w:cs="Calibri"/>
        </w:rPr>
        <w:t xml:space="preserve">be notified </w:t>
      </w:r>
      <w:r w:rsidR="00102132">
        <w:rPr>
          <w:rFonts w:ascii="Calibri" w:hAnsi="Calibri" w:cs="Calibri"/>
        </w:rPr>
        <w:t xml:space="preserve">through </w:t>
      </w:r>
      <w:r>
        <w:rPr>
          <w:rFonts w:ascii="Calibri" w:hAnsi="Calibri" w:cs="Calibri"/>
        </w:rPr>
        <w:t xml:space="preserve">the ‘My Winnings’ section in the game. </w:t>
      </w:r>
      <w:r w:rsidRPr="00AC09FD">
        <w:rPr>
          <w:rFonts w:cstheme="minorHAnsi"/>
        </w:rPr>
        <w:t xml:space="preserve">Details such as gratification partner/ sponsor name and details of how to redeem the </w:t>
      </w:r>
      <w:r w:rsidR="007F6FD7">
        <w:rPr>
          <w:rFonts w:cstheme="minorHAnsi"/>
        </w:rPr>
        <w:t>Gold P</w:t>
      </w:r>
      <w:r w:rsidRPr="00AC09FD">
        <w:rPr>
          <w:rFonts w:cstheme="minorHAnsi"/>
        </w:rPr>
        <w:t>rize will be made available on the same</w:t>
      </w:r>
      <w:r>
        <w:rPr>
          <w:rFonts w:cstheme="minorHAnsi"/>
        </w:rPr>
        <w:t>.</w:t>
      </w:r>
    </w:p>
    <w:p w14:paraId="546DFF5D" w14:textId="77777777" w:rsidR="009E18F7" w:rsidRDefault="009E18F7" w:rsidP="00605E0C">
      <w:pPr>
        <w:pStyle w:val="NoSpacing"/>
        <w:rPr>
          <w:rFonts w:ascii="Calibri" w:hAnsi="Calibri" w:cs="Calibri"/>
        </w:rPr>
      </w:pPr>
    </w:p>
    <w:p w14:paraId="2BFAB5F8" w14:textId="67F39F56" w:rsidR="004F4AE5" w:rsidRDefault="004F4AE5" w:rsidP="004F4AE5">
      <w:pPr>
        <w:pStyle w:val="NoSpacing"/>
      </w:pPr>
      <w:r>
        <w:rPr>
          <w:b/>
        </w:rPr>
        <w:t>2</w:t>
      </w:r>
      <w:ins w:id="407" w:author="Sahil Shah" w:date="2018-04-13T14:21:00Z">
        <w:r w:rsidR="00CC0B15">
          <w:rPr>
            <w:b/>
          </w:rPr>
          <w:t>1</w:t>
        </w:r>
      </w:ins>
      <w:del w:id="408" w:author="Sahil Shah" w:date="2018-04-13T14:21:00Z">
        <w:r w:rsidDel="00CC0B15">
          <w:rPr>
            <w:b/>
          </w:rPr>
          <w:delText>0</w:delText>
        </w:r>
      </w:del>
      <w:r>
        <w:tab/>
        <w:t>Within how many days will the Company intimate me about my winnings?</w:t>
      </w:r>
    </w:p>
    <w:p w14:paraId="433D9144" w14:textId="4BD07D9D" w:rsidR="004F4AE5" w:rsidRDefault="004F4AE5" w:rsidP="004F4AE5">
      <w:pPr>
        <w:pStyle w:val="NoSpacing"/>
      </w:pPr>
      <w:proofErr w:type="spellStart"/>
      <w:r w:rsidRPr="00813399">
        <w:rPr>
          <w:b/>
          <w:u w:val="single"/>
        </w:rPr>
        <w:t>Ans</w:t>
      </w:r>
      <w:proofErr w:type="spellEnd"/>
      <w:r>
        <w:t>:    The Company will intimate all Grand Prize winners within 10 working days from the Match / Week for which the prizes have been declared.</w:t>
      </w:r>
    </w:p>
    <w:p w14:paraId="5E08633B" w14:textId="77777777" w:rsidR="00AE1117" w:rsidRDefault="00AE1117" w:rsidP="004F4AE5">
      <w:pPr>
        <w:pStyle w:val="NoSpacing"/>
      </w:pPr>
    </w:p>
    <w:p w14:paraId="0E6C85C6" w14:textId="66977872" w:rsidR="00AE1117" w:rsidRDefault="00AE1117" w:rsidP="00AE1117">
      <w:pPr>
        <w:pStyle w:val="NoSpacing"/>
      </w:pPr>
      <w:r>
        <w:rPr>
          <w:b/>
        </w:rPr>
        <w:t>2</w:t>
      </w:r>
      <w:ins w:id="409" w:author="Sahil Shah" w:date="2018-04-13T14:21:00Z">
        <w:r w:rsidR="00CC0B15">
          <w:rPr>
            <w:b/>
          </w:rPr>
          <w:t>2</w:t>
        </w:r>
      </w:ins>
      <w:del w:id="410" w:author="Sahil Shah" w:date="2018-04-13T14:21:00Z">
        <w:r w:rsidDel="00CC0B15">
          <w:rPr>
            <w:b/>
          </w:rPr>
          <w:delText>1</w:delText>
        </w:r>
      </w:del>
      <w:r>
        <w:tab/>
        <w:t>Which documents will I be required to provide in order to redeem/ claim prizes?</w:t>
      </w:r>
    </w:p>
    <w:p w14:paraId="7454C72F" w14:textId="77777777" w:rsidR="00AE1117" w:rsidRDefault="00AE1117" w:rsidP="00AE1117">
      <w:pPr>
        <w:pStyle w:val="NoSpacing"/>
      </w:pPr>
      <w:proofErr w:type="spellStart"/>
      <w:r w:rsidRPr="00813399">
        <w:rPr>
          <w:b/>
          <w:u w:val="single"/>
        </w:rPr>
        <w:t>Ans</w:t>
      </w:r>
      <w:proofErr w:type="spellEnd"/>
      <w:r>
        <w:t xml:space="preserve">:      </w:t>
      </w:r>
    </w:p>
    <w:p w14:paraId="3B126DD8" w14:textId="4ECF614C" w:rsidR="00DB1C2E" w:rsidRDefault="00DB1C2E" w:rsidP="00AE1117">
      <w:pPr>
        <w:pStyle w:val="BodyTextIndent3"/>
        <w:numPr>
          <w:ilvl w:val="0"/>
          <w:numId w:val="7"/>
        </w:numPr>
        <w:rPr>
          <w:rFonts w:asciiTheme="minorHAnsi" w:eastAsiaTheme="minorHAnsi" w:hAnsiTheme="minorHAnsi" w:cstheme="minorBidi"/>
          <w:sz w:val="22"/>
          <w:szCs w:val="22"/>
          <w:lang w:val="en-IN"/>
        </w:rPr>
      </w:pPr>
      <w:proofErr w:type="spellStart"/>
      <w:r>
        <w:rPr>
          <w:rFonts w:asciiTheme="minorHAnsi" w:eastAsiaTheme="minorHAnsi" w:hAnsiTheme="minorHAnsi" w:cstheme="minorBidi"/>
          <w:sz w:val="22"/>
          <w:szCs w:val="22"/>
          <w:lang w:val="en-IN"/>
        </w:rPr>
        <w:t>Lodha</w:t>
      </w:r>
      <w:proofErr w:type="spellEnd"/>
      <w:r>
        <w:rPr>
          <w:rFonts w:asciiTheme="minorHAnsi" w:eastAsiaTheme="minorHAnsi" w:hAnsiTheme="minorHAnsi" w:cstheme="minorBidi"/>
          <w:sz w:val="22"/>
          <w:szCs w:val="22"/>
          <w:lang w:val="en-IN"/>
        </w:rPr>
        <w:t xml:space="preserve"> house:</w:t>
      </w:r>
      <w:r w:rsidRPr="00DB1C2E">
        <w:rPr>
          <w:rFonts w:asciiTheme="minorHAnsi" w:eastAsiaTheme="minorHAnsi" w:hAnsiTheme="minorHAnsi" w:cstheme="minorBidi"/>
          <w:sz w:val="22"/>
          <w:szCs w:val="22"/>
          <w:lang w:val="en-IN"/>
        </w:rPr>
        <w:t xml:space="preserve"> </w:t>
      </w:r>
      <w:r w:rsidRPr="00C4722C">
        <w:rPr>
          <w:rFonts w:asciiTheme="minorHAnsi" w:eastAsiaTheme="minorHAnsi" w:hAnsiTheme="minorHAnsi" w:cstheme="minorBidi"/>
          <w:sz w:val="22"/>
          <w:szCs w:val="22"/>
          <w:lang w:val="en-IN"/>
        </w:rPr>
        <w:t xml:space="preserve">The </w:t>
      </w:r>
      <w:r>
        <w:rPr>
          <w:rFonts w:asciiTheme="minorHAnsi" w:eastAsiaTheme="minorHAnsi" w:hAnsiTheme="minorHAnsi" w:cstheme="minorBidi"/>
          <w:sz w:val="22"/>
          <w:szCs w:val="22"/>
          <w:lang w:val="en-IN"/>
        </w:rPr>
        <w:t xml:space="preserve">player </w:t>
      </w:r>
      <w:r w:rsidRPr="00C4722C">
        <w:rPr>
          <w:rFonts w:asciiTheme="minorHAnsi" w:eastAsiaTheme="minorHAnsi" w:hAnsiTheme="minorHAnsi" w:cstheme="minorBidi"/>
          <w:sz w:val="22"/>
          <w:szCs w:val="22"/>
          <w:lang w:val="en-IN"/>
        </w:rPr>
        <w:t xml:space="preserve">will be required to send attested copies </w:t>
      </w:r>
      <w:r w:rsidR="000B798B">
        <w:rPr>
          <w:rFonts w:asciiTheme="minorHAnsi" w:eastAsiaTheme="minorHAnsi" w:hAnsiTheme="minorHAnsi" w:cstheme="minorBidi"/>
          <w:sz w:val="22"/>
          <w:szCs w:val="22"/>
          <w:lang w:val="en-IN"/>
        </w:rPr>
        <w:t xml:space="preserve">of </w:t>
      </w:r>
      <w:proofErr w:type="spellStart"/>
      <w:r>
        <w:rPr>
          <w:rFonts w:asciiTheme="minorHAnsi" w:eastAsiaTheme="minorHAnsi" w:hAnsiTheme="minorHAnsi" w:cstheme="minorBidi"/>
          <w:sz w:val="22"/>
          <w:szCs w:val="22"/>
          <w:lang w:val="en-IN"/>
        </w:rPr>
        <w:t>Aadhar</w:t>
      </w:r>
      <w:proofErr w:type="spellEnd"/>
      <w:r>
        <w:rPr>
          <w:rFonts w:asciiTheme="minorHAnsi" w:eastAsiaTheme="minorHAnsi" w:hAnsiTheme="minorHAnsi" w:cstheme="minorBidi"/>
          <w:sz w:val="22"/>
          <w:szCs w:val="22"/>
          <w:lang w:val="en-IN"/>
        </w:rPr>
        <w:t xml:space="preserve"> </w:t>
      </w:r>
      <w:r w:rsidRPr="00C4722C">
        <w:rPr>
          <w:rFonts w:asciiTheme="minorHAnsi" w:eastAsiaTheme="minorHAnsi" w:hAnsiTheme="minorHAnsi" w:cstheme="minorBidi"/>
          <w:sz w:val="22"/>
          <w:szCs w:val="22"/>
          <w:lang w:val="en-IN"/>
        </w:rPr>
        <w:t xml:space="preserve">card of the </w:t>
      </w:r>
      <w:r>
        <w:rPr>
          <w:rFonts w:asciiTheme="minorHAnsi" w:eastAsiaTheme="minorHAnsi" w:hAnsiTheme="minorHAnsi" w:cstheme="minorBidi"/>
          <w:sz w:val="22"/>
          <w:szCs w:val="22"/>
          <w:lang w:val="en-IN"/>
        </w:rPr>
        <w:t xml:space="preserve">player </w:t>
      </w:r>
      <w:r w:rsidRPr="00C4722C">
        <w:rPr>
          <w:rFonts w:asciiTheme="minorHAnsi" w:eastAsiaTheme="minorHAnsi" w:hAnsiTheme="minorHAnsi" w:cstheme="minorBidi"/>
          <w:sz w:val="22"/>
          <w:szCs w:val="22"/>
          <w:lang w:val="en-IN"/>
        </w:rPr>
        <w:t>and any other documents required</w:t>
      </w:r>
      <w:r w:rsidR="000B798B">
        <w:rPr>
          <w:rFonts w:asciiTheme="minorHAnsi" w:eastAsiaTheme="minorHAnsi" w:hAnsiTheme="minorHAnsi" w:cstheme="minorBidi"/>
          <w:sz w:val="22"/>
          <w:szCs w:val="22"/>
          <w:lang w:val="en-IN"/>
        </w:rPr>
        <w:t xml:space="preserve"> will be informed subsequently</w:t>
      </w:r>
      <w:r w:rsidRPr="00C4722C">
        <w:rPr>
          <w:rFonts w:asciiTheme="minorHAnsi" w:eastAsiaTheme="minorHAnsi" w:hAnsiTheme="minorHAnsi" w:cstheme="minorBidi"/>
          <w:sz w:val="22"/>
          <w:szCs w:val="22"/>
          <w:lang w:val="en-IN"/>
        </w:rPr>
        <w:t>.</w:t>
      </w:r>
      <w:r>
        <w:rPr>
          <w:rFonts w:asciiTheme="minorHAnsi" w:eastAsiaTheme="minorHAnsi" w:hAnsiTheme="minorHAnsi" w:cstheme="minorBidi"/>
          <w:sz w:val="22"/>
          <w:szCs w:val="22"/>
          <w:lang w:val="en-IN"/>
        </w:rPr>
        <w:t xml:space="preserve"> We will inform you the manner in which the documents need to be sent to us.</w:t>
      </w:r>
      <w:r w:rsidRPr="00C4722C">
        <w:rPr>
          <w:rFonts w:asciiTheme="minorHAnsi" w:eastAsiaTheme="minorHAnsi" w:hAnsiTheme="minorHAnsi" w:cstheme="minorBidi"/>
          <w:sz w:val="22"/>
          <w:szCs w:val="22"/>
          <w:lang w:val="en-IN"/>
        </w:rPr>
        <w:t xml:space="preserve"> </w:t>
      </w:r>
      <w:r>
        <w:rPr>
          <w:rFonts w:asciiTheme="minorHAnsi" w:eastAsiaTheme="minorHAnsi" w:hAnsiTheme="minorHAnsi" w:cstheme="minorBidi"/>
          <w:sz w:val="22"/>
          <w:szCs w:val="22"/>
          <w:lang w:val="en-IN"/>
        </w:rPr>
        <w:t xml:space="preserve"> </w:t>
      </w:r>
    </w:p>
    <w:p w14:paraId="736A4723" w14:textId="36408D97" w:rsidR="00AE1117" w:rsidRDefault="00DB1C2E" w:rsidP="00AE1117">
      <w:pPr>
        <w:pStyle w:val="BodyTextIndent3"/>
        <w:numPr>
          <w:ilvl w:val="0"/>
          <w:numId w:val="7"/>
        </w:numPr>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Travel to UK</w:t>
      </w:r>
      <w:r w:rsidR="00AE1117" w:rsidRPr="00C4722C">
        <w:rPr>
          <w:rFonts w:asciiTheme="minorHAnsi" w:eastAsiaTheme="minorHAnsi" w:hAnsiTheme="minorHAnsi" w:cstheme="minorBidi"/>
          <w:sz w:val="22"/>
          <w:szCs w:val="22"/>
          <w:lang w:val="en-IN"/>
        </w:rPr>
        <w:t xml:space="preserve">: The </w:t>
      </w:r>
      <w:r>
        <w:rPr>
          <w:rFonts w:asciiTheme="minorHAnsi" w:eastAsiaTheme="minorHAnsi" w:hAnsiTheme="minorHAnsi" w:cstheme="minorBidi"/>
          <w:sz w:val="22"/>
          <w:szCs w:val="22"/>
          <w:lang w:val="en-IN"/>
        </w:rPr>
        <w:t xml:space="preserve">player </w:t>
      </w:r>
      <w:r w:rsidR="00AE1117" w:rsidRPr="00C4722C">
        <w:rPr>
          <w:rFonts w:asciiTheme="minorHAnsi" w:eastAsiaTheme="minorHAnsi" w:hAnsiTheme="minorHAnsi" w:cstheme="minorBidi"/>
          <w:sz w:val="22"/>
          <w:szCs w:val="22"/>
          <w:lang w:val="en-IN"/>
        </w:rPr>
        <w:t xml:space="preserve">will be required to send attested copies of a valid passport for the </w:t>
      </w:r>
      <w:r>
        <w:rPr>
          <w:rFonts w:asciiTheme="minorHAnsi" w:eastAsiaTheme="minorHAnsi" w:hAnsiTheme="minorHAnsi" w:cstheme="minorBidi"/>
          <w:sz w:val="22"/>
          <w:szCs w:val="22"/>
          <w:lang w:val="en-IN"/>
        </w:rPr>
        <w:t xml:space="preserve">player </w:t>
      </w:r>
      <w:r w:rsidR="00AE1117" w:rsidRPr="00C4722C">
        <w:rPr>
          <w:rFonts w:asciiTheme="minorHAnsi" w:eastAsiaTheme="minorHAnsi" w:hAnsiTheme="minorHAnsi" w:cstheme="minorBidi"/>
          <w:sz w:val="22"/>
          <w:szCs w:val="22"/>
          <w:lang w:val="en-IN"/>
        </w:rPr>
        <w:t xml:space="preserve">and his/ her companion, </w:t>
      </w:r>
      <w:proofErr w:type="spellStart"/>
      <w:r>
        <w:rPr>
          <w:rFonts w:asciiTheme="minorHAnsi" w:eastAsiaTheme="minorHAnsi" w:hAnsiTheme="minorHAnsi" w:cstheme="minorBidi"/>
          <w:sz w:val="22"/>
          <w:szCs w:val="22"/>
          <w:lang w:val="en-IN"/>
        </w:rPr>
        <w:t>Aadhar</w:t>
      </w:r>
      <w:proofErr w:type="spellEnd"/>
      <w:r>
        <w:rPr>
          <w:rFonts w:asciiTheme="minorHAnsi" w:eastAsiaTheme="minorHAnsi" w:hAnsiTheme="minorHAnsi" w:cstheme="minorBidi"/>
          <w:sz w:val="22"/>
          <w:szCs w:val="22"/>
          <w:lang w:val="en-IN"/>
        </w:rPr>
        <w:t xml:space="preserve"> </w:t>
      </w:r>
      <w:r w:rsidR="00AE1117" w:rsidRPr="00C4722C">
        <w:rPr>
          <w:rFonts w:asciiTheme="minorHAnsi" w:eastAsiaTheme="minorHAnsi" w:hAnsiTheme="minorHAnsi" w:cstheme="minorBidi"/>
          <w:sz w:val="22"/>
          <w:szCs w:val="22"/>
          <w:lang w:val="en-IN"/>
        </w:rPr>
        <w:t xml:space="preserve">card of the </w:t>
      </w:r>
      <w:r>
        <w:rPr>
          <w:rFonts w:asciiTheme="minorHAnsi" w:eastAsiaTheme="minorHAnsi" w:hAnsiTheme="minorHAnsi" w:cstheme="minorBidi"/>
          <w:sz w:val="22"/>
          <w:szCs w:val="22"/>
          <w:lang w:val="en-IN"/>
        </w:rPr>
        <w:t xml:space="preserve">player </w:t>
      </w:r>
      <w:r w:rsidR="00AE1117" w:rsidRPr="00C4722C">
        <w:rPr>
          <w:rFonts w:asciiTheme="minorHAnsi" w:eastAsiaTheme="minorHAnsi" w:hAnsiTheme="minorHAnsi" w:cstheme="minorBidi"/>
          <w:sz w:val="22"/>
          <w:szCs w:val="22"/>
          <w:lang w:val="en-IN"/>
        </w:rPr>
        <w:t xml:space="preserve">and any other documents that will be required to arrange for the </w:t>
      </w:r>
      <w:r>
        <w:rPr>
          <w:rFonts w:asciiTheme="minorHAnsi" w:eastAsiaTheme="minorHAnsi" w:hAnsiTheme="minorHAnsi" w:cstheme="minorBidi"/>
          <w:sz w:val="22"/>
          <w:szCs w:val="22"/>
          <w:lang w:val="en-IN"/>
        </w:rPr>
        <w:t xml:space="preserve">player’s </w:t>
      </w:r>
      <w:r w:rsidR="00AE1117" w:rsidRPr="00C4722C">
        <w:rPr>
          <w:rFonts w:asciiTheme="minorHAnsi" w:eastAsiaTheme="minorHAnsi" w:hAnsiTheme="minorHAnsi" w:cstheme="minorBidi"/>
          <w:sz w:val="22"/>
          <w:szCs w:val="22"/>
          <w:lang w:val="en-IN"/>
        </w:rPr>
        <w:t>and companions’ visa and travel to U</w:t>
      </w:r>
      <w:r>
        <w:rPr>
          <w:rFonts w:asciiTheme="minorHAnsi" w:eastAsiaTheme="minorHAnsi" w:hAnsiTheme="minorHAnsi" w:cstheme="minorBidi"/>
          <w:sz w:val="22"/>
          <w:szCs w:val="22"/>
          <w:lang w:val="en-IN"/>
        </w:rPr>
        <w:t>K</w:t>
      </w:r>
      <w:r w:rsidR="00AE1117" w:rsidRPr="00C4722C">
        <w:rPr>
          <w:rFonts w:asciiTheme="minorHAnsi" w:eastAsiaTheme="minorHAnsi" w:hAnsiTheme="minorHAnsi" w:cstheme="minorBidi"/>
          <w:sz w:val="22"/>
          <w:szCs w:val="22"/>
          <w:lang w:val="en-IN"/>
        </w:rPr>
        <w:t xml:space="preserve"> within the stipulated time.</w:t>
      </w:r>
      <w:r w:rsidR="00AE1117">
        <w:rPr>
          <w:rFonts w:asciiTheme="minorHAnsi" w:eastAsiaTheme="minorHAnsi" w:hAnsiTheme="minorHAnsi" w:cstheme="minorBidi"/>
          <w:sz w:val="22"/>
          <w:szCs w:val="22"/>
          <w:lang w:val="en-IN"/>
        </w:rPr>
        <w:t xml:space="preserve"> We will inform you the manner in which the documents need to be sent to us.</w:t>
      </w:r>
      <w:r w:rsidR="00AE1117" w:rsidRPr="00C4722C">
        <w:rPr>
          <w:rFonts w:asciiTheme="minorHAnsi" w:eastAsiaTheme="minorHAnsi" w:hAnsiTheme="minorHAnsi" w:cstheme="minorBidi"/>
          <w:sz w:val="22"/>
          <w:szCs w:val="22"/>
          <w:lang w:val="en-IN"/>
        </w:rPr>
        <w:t xml:space="preserve"> </w:t>
      </w:r>
    </w:p>
    <w:p w14:paraId="62460639" w14:textId="0C4E2182" w:rsidR="00CF31F3" w:rsidRPr="00C4722C" w:rsidRDefault="00CF31F3" w:rsidP="00AE1117">
      <w:pPr>
        <w:pStyle w:val="BodyTextIndent3"/>
        <w:numPr>
          <w:ilvl w:val="0"/>
          <w:numId w:val="7"/>
        </w:numPr>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Other Grand Prizes: </w:t>
      </w:r>
      <w:r w:rsidRPr="00C4722C">
        <w:rPr>
          <w:rFonts w:asciiTheme="minorHAnsi" w:eastAsiaTheme="minorHAnsi" w:hAnsiTheme="minorHAnsi" w:cstheme="minorBidi"/>
          <w:sz w:val="22"/>
          <w:szCs w:val="22"/>
          <w:lang w:val="en-IN"/>
        </w:rPr>
        <w:t xml:space="preserve">The </w:t>
      </w:r>
      <w:r>
        <w:rPr>
          <w:rFonts w:asciiTheme="minorHAnsi" w:eastAsiaTheme="minorHAnsi" w:hAnsiTheme="minorHAnsi" w:cstheme="minorBidi"/>
          <w:sz w:val="22"/>
          <w:szCs w:val="22"/>
          <w:lang w:val="en-IN"/>
        </w:rPr>
        <w:t xml:space="preserve">player </w:t>
      </w:r>
      <w:r w:rsidRPr="00C4722C">
        <w:rPr>
          <w:rFonts w:asciiTheme="minorHAnsi" w:eastAsiaTheme="minorHAnsi" w:hAnsiTheme="minorHAnsi" w:cstheme="minorBidi"/>
          <w:sz w:val="22"/>
          <w:szCs w:val="22"/>
          <w:lang w:val="en-IN"/>
        </w:rPr>
        <w:t xml:space="preserve">will be required to send attested copies </w:t>
      </w:r>
      <w:r w:rsidR="000B798B">
        <w:rPr>
          <w:rFonts w:asciiTheme="minorHAnsi" w:eastAsiaTheme="minorHAnsi" w:hAnsiTheme="minorHAnsi" w:cstheme="minorBidi"/>
          <w:sz w:val="22"/>
          <w:szCs w:val="22"/>
          <w:lang w:val="en-IN"/>
        </w:rPr>
        <w:t xml:space="preserve">of </w:t>
      </w:r>
      <w:proofErr w:type="spellStart"/>
      <w:r>
        <w:rPr>
          <w:rFonts w:asciiTheme="minorHAnsi" w:eastAsiaTheme="minorHAnsi" w:hAnsiTheme="minorHAnsi" w:cstheme="minorBidi"/>
          <w:sz w:val="22"/>
          <w:szCs w:val="22"/>
          <w:lang w:val="en-IN"/>
        </w:rPr>
        <w:t>Aadhar</w:t>
      </w:r>
      <w:proofErr w:type="spellEnd"/>
      <w:r>
        <w:rPr>
          <w:rFonts w:asciiTheme="minorHAnsi" w:eastAsiaTheme="minorHAnsi" w:hAnsiTheme="minorHAnsi" w:cstheme="minorBidi"/>
          <w:sz w:val="22"/>
          <w:szCs w:val="22"/>
          <w:lang w:val="en-IN"/>
        </w:rPr>
        <w:t xml:space="preserve"> </w:t>
      </w:r>
      <w:r w:rsidRPr="00C4722C">
        <w:rPr>
          <w:rFonts w:asciiTheme="minorHAnsi" w:eastAsiaTheme="minorHAnsi" w:hAnsiTheme="minorHAnsi" w:cstheme="minorBidi"/>
          <w:sz w:val="22"/>
          <w:szCs w:val="22"/>
          <w:lang w:val="en-IN"/>
        </w:rPr>
        <w:t xml:space="preserve">card of the </w:t>
      </w:r>
      <w:r>
        <w:rPr>
          <w:rFonts w:asciiTheme="minorHAnsi" w:eastAsiaTheme="minorHAnsi" w:hAnsiTheme="minorHAnsi" w:cstheme="minorBidi"/>
          <w:sz w:val="22"/>
          <w:szCs w:val="22"/>
          <w:lang w:val="en-IN"/>
        </w:rPr>
        <w:t xml:space="preserve">player </w:t>
      </w:r>
      <w:r w:rsidRPr="00C4722C">
        <w:rPr>
          <w:rFonts w:asciiTheme="minorHAnsi" w:eastAsiaTheme="minorHAnsi" w:hAnsiTheme="minorHAnsi" w:cstheme="minorBidi"/>
          <w:sz w:val="22"/>
          <w:szCs w:val="22"/>
          <w:lang w:val="en-IN"/>
        </w:rPr>
        <w:t>and any other documents required</w:t>
      </w:r>
      <w:r w:rsidR="000B798B">
        <w:rPr>
          <w:rFonts w:asciiTheme="minorHAnsi" w:eastAsiaTheme="minorHAnsi" w:hAnsiTheme="minorHAnsi" w:cstheme="minorBidi"/>
          <w:sz w:val="22"/>
          <w:szCs w:val="22"/>
          <w:lang w:val="en-IN"/>
        </w:rPr>
        <w:t xml:space="preserve"> will be informed subsequently</w:t>
      </w:r>
      <w:r w:rsidRPr="00C4722C">
        <w:rPr>
          <w:rFonts w:asciiTheme="minorHAnsi" w:eastAsiaTheme="minorHAnsi" w:hAnsiTheme="minorHAnsi" w:cstheme="minorBidi"/>
          <w:sz w:val="22"/>
          <w:szCs w:val="22"/>
          <w:lang w:val="en-IN"/>
        </w:rPr>
        <w:t>.</w:t>
      </w:r>
      <w:r>
        <w:rPr>
          <w:rFonts w:asciiTheme="minorHAnsi" w:eastAsiaTheme="minorHAnsi" w:hAnsiTheme="minorHAnsi" w:cstheme="minorBidi"/>
          <w:sz w:val="22"/>
          <w:szCs w:val="22"/>
          <w:lang w:val="en-IN"/>
        </w:rPr>
        <w:t xml:space="preserve"> We will inform you the manner in which the documents need to be sent to us.</w:t>
      </w:r>
    </w:p>
    <w:p w14:paraId="02D3B251" w14:textId="77777777" w:rsidR="00AE1117" w:rsidRDefault="00AE1117" w:rsidP="004F4AE5">
      <w:pPr>
        <w:pStyle w:val="NoSpacing"/>
        <w:rPr>
          <w:rFonts w:ascii="Calibri" w:hAnsi="Calibri" w:cs="Calibri"/>
        </w:rPr>
      </w:pPr>
    </w:p>
    <w:p w14:paraId="158E7C10" w14:textId="32CD31A7" w:rsidR="00524655" w:rsidRDefault="00524655" w:rsidP="00524655">
      <w:pPr>
        <w:pStyle w:val="NoSpacing"/>
      </w:pPr>
      <w:r>
        <w:rPr>
          <w:b/>
        </w:rPr>
        <w:t>2</w:t>
      </w:r>
      <w:ins w:id="411" w:author="Sahil Shah" w:date="2018-04-13T14:21:00Z">
        <w:r w:rsidR="00CC0B15">
          <w:rPr>
            <w:b/>
          </w:rPr>
          <w:t>3</w:t>
        </w:r>
      </w:ins>
      <w:del w:id="412" w:author="Sahil Shah" w:date="2018-04-13T14:21:00Z">
        <w:r w:rsidDel="00CC0B15">
          <w:rPr>
            <w:b/>
          </w:rPr>
          <w:delText>2</w:delText>
        </w:r>
      </w:del>
      <w:r>
        <w:tab/>
        <w:t xml:space="preserve">How many prizes can I win in the Play </w:t>
      </w:r>
      <w:proofErr w:type="gramStart"/>
      <w:r>
        <w:t>Along</w:t>
      </w:r>
      <w:proofErr w:type="gramEnd"/>
      <w:r>
        <w:t xml:space="preserve"> Game for each Match?</w:t>
      </w:r>
    </w:p>
    <w:p w14:paraId="4D183442" w14:textId="77777777" w:rsidR="00134183" w:rsidRDefault="00524655" w:rsidP="00524655">
      <w:pPr>
        <w:pStyle w:val="NoSpacing"/>
      </w:pPr>
      <w:proofErr w:type="spellStart"/>
      <w:r w:rsidRPr="00813399">
        <w:rPr>
          <w:b/>
          <w:u w:val="single"/>
        </w:rPr>
        <w:t>Ans</w:t>
      </w:r>
      <w:proofErr w:type="spellEnd"/>
      <w:r>
        <w:t xml:space="preserve">:      </w:t>
      </w:r>
    </w:p>
    <w:p w14:paraId="6A8BF04C" w14:textId="4AFC3296" w:rsidR="00524655" w:rsidRPr="002504DC" w:rsidRDefault="00524655" w:rsidP="002504DC">
      <w:pPr>
        <w:pStyle w:val="NoSpacing"/>
        <w:numPr>
          <w:ilvl w:val="0"/>
          <w:numId w:val="15"/>
        </w:numPr>
        <w:rPr>
          <w:rFonts w:ascii="Calibri" w:hAnsi="Calibri" w:cs="Calibri"/>
        </w:rPr>
      </w:pPr>
      <w:r>
        <w:t xml:space="preserve">For </w:t>
      </w:r>
      <w:r w:rsidRPr="007C5167">
        <w:rPr>
          <w:rFonts w:cstheme="minorHAnsi"/>
        </w:rPr>
        <w:t xml:space="preserve">the sake of </w:t>
      </w:r>
      <w:proofErr w:type="spellStart"/>
      <w:r w:rsidRPr="007C5167">
        <w:rPr>
          <w:rFonts w:cstheme="minorHAnsi"/>
        </w:rPr>
        <w:t>moreful</w:t>
      </w:r>
      <w:proofErr w:type="spellEnd"/>
      <w:r w:rsidRPr="007C5167">
        <w:rPr>
          <w:rFonts w:cstheme="minorHAnsi"/>
        </w:rPr>
        <w:t xml:space="preserve"> clarity, once an </w:t>
      </w:r>
      <w:r w:rsidR="00134183">
        <w:rPr>
          <w:rFonts w:cstheme="minorHAnsi"/>
        </w:rPr>
        <w:t>e</w:t>
      </w:r>
      <w:r w:rsidRPr="007C5167">
        <w:rPr>
          <w:rFonts w:cstheme="minorHAnsi"/>
        </w:rPr>
        <w:t xml:space="preserve">ligible </w:t>
      </w:r>
      <w:r w:rsidR="00134183">
        <w:rPr>
          <w:rFonts w:cstheme="minorHAnsi"/>
        </w:rPr>
        <w:t xml:space="preserve">player </w:t>
      </w:r>
      <w:r w:rsidRPr="007C5167">
        <w:rPr>
          <w:rFonts w:cstheme="minorHAnsi"/>
        </w:rPr>
        <w:t>has been a</w:t>
      </w:r>
      <w:r w:rsidR="00134183">
        <w:rPr>
          <w:rFonts w:cstheme="minorHAnsi"/>
        </w:rPr>
        <w:t xml:space="preserve"> Grand Prize w</w:t>
      </w:r>
      <w:r w:rsidRPr="007C5167">
        <w:rPr>
          <w:rFonts w:cstheme="minorHAnsi"/>
        </w:rPr>
        <w:t xml:space="preserve">inner for </w:t>
      </w:r>
      <w:r w:rsidR="00134183">
        <w:rPr>
          <w:rFonts w:cstheme="minorHAnsi"/>
        </w:rPr>
        <w:t>any of the sub-categories of p</w:t>
      </w:r>
      <w:r w:rsidRPr="007C5167">
        <w:rPr>
          <w:rFonts w:cstheme="minorHAnsi"/>
        </w:rPr>
        <w:t xml:space="preserve">rizes, he/ she is ineligible to win any further </w:t>
      </w:r>
      <w:r w:rsidR="00134183">
        <w:rPr>
          <w:rFonts w:cstheme="minorHAnsi"/>
        </w:rPr>
        <w:t>Grand Prize</w:t>
      </w:r>
      <w:r w:rsidRPr="007C5167">
        <w:rPr>
          <w:rFonts w:cstheme="minorHAnsi"/>
        </w:rPr>
        <w:t xml:space="preserve"> for subsequent </w:t>
      </w:r>
      <w:r w:rsidR="00134183">
        <w:rPr>
          <w:rFonts w:cstheme="minorHAnsi"/>
        </w:rPr>
        <w:t xml:space="preserve">Match / Week. </w:t>
      </w:r>
    </w:p>
    <w:p w14:paraId="296BE6E7" w14:textId="3ED376F9" w:rsidR="00134183" w:rsidRPr="002504DC" w:rsidRDefault="0038589E" w:rsidP="002504DC">
      <w:pPr>
        <w:pStyle w:val="NoSpacing"/>
        <w:numPr>
          <w:ilvl w:val="0"/>
          <w:numId w:val="15"/>
        </w:numPr>
        <w:rPr>
          <w:rFonts w:ascii="Calibri" w:hAnsi="Calibri" w:cs="Calibri"/>
        </w:rPr>
      </w:pPr>
      <w:r>
        <w:rPr>
          <w:rFonts w:cstheme="minorHAnsi"/>
        </w:rPr>
        <w:t xml:space="preserve">For the sake of more clarity, </w:t>
      </w:r>
      <w:r w:rsidR="005E5682">
        <w:rPr>
          <w:rFonts w:cstheme="minorHAnsi"/>
        </w:rPr>
        <w:t>e</w:t>
      </w:r>
      <w:r>
        <w:rPr>
          <w:rFonts w:cstheme="minorHAnsi"/>
        </w:rPr>
        <w:t xml:space="preserve">ligible </w:t>
      </w:r>
      <w:r w:rsidR="005E5682">
        <w:rPr>
          <w:rFonts w:cstheme="minorHAnsi"/>
        </w:rPr>
        <w:t xml:space="preserve">players </w:t>
      </w:r>
      <w:r>
        <w:rPr>
          <w:rFonts w:cstheme="minorHAnsi"/>
        </w:rPr>
        <w:t>who have already won a</w:t>
      </w:r>
      <w:r w:rsidRPr="00C866F4">
        <w:rPr>
          <w:rFonts w:cstheme="minorHAnsi"/>
        </w:rPr>
        <w:t xml:space="preserve"> </w:t>
      </w:r>
      <w:r>
        <w:rPr>
          <w:rFonts w:cstheme="minorHAnsi"/>
        </w:rPr>
        <w:t>Gold Prize would be</w:t>
      </w:r>
      <w:r w:rsidRPr="00C866F4">
        <w:rPr>
          <w:rFonts w:cstheme="minorHAnsi"/>
        </w:rPr>
        <w:t xml:space="preserve"> eligible to win </w:t>
      </w:r>
      <w:r>
        <w:rPr>
          <w:rFonts w:cstheme="minorHAnsi"/>
        </w:rPr>
        <w:t xml:space="preserve">Gold Prizes </w:t>
      </w:r>
      <w:r w:rsidRPr="00C866F4">
        <w:rPr>
          <w:rFonts w:cstheme="minorHAnsi"/>
        </w:rPr>
        <w:t xml:space="preserve">for subsequent </w:t>
      </w:r>
      <w:r>
        <w:rPr>
          <w:rFonts w:cstheme="minorHAnsi"/>
        </w:rPr>
        <w:t>Matches</w:t>
      </w:r>
    </w:p>
    <w:p w14:paraId="2B85F845" w14:textId="06245C06" w:rsidR="00134183" w:rsidRDefault="005E5682" w:rsidP="002504DC">
      <w:pPr>
        <w:pStyle w:val="NoSpacing"/>
        <w:numPr>
          <w:ilvl w:val="0"/>
          <w:numId w:val="15"/>
        </w:numPr>
        <w:rPr>
          <w:rFonts w:ascii="Calibri" w:hAnsi="Calibri" w:cs="Calibri"/>
        </w:rPr>
      </w:pPr>
      <w:r>
        <w:rPr>
          <w:rFonts w:ascii="Calibri" w:hAnsi="Calibri" w:cs="Calibri"/>
        </w:rPr>
        <w:lastRenderedPageBreak/>
        <w:t>Grand Prize winners can be eligible for Gold Prizes</w:t>
      </w:r>
    </w:p>
    <w:p w14:paraId="44986EA6" w14:textId="77777777" w:rsidR="003913DD" w:rsidRDefault="003913DD" w:rsidP="002504DC">
      <w:pPr>
        <w:pStyle w:val="BodyTextIndent"/>
        <w:autoSpaceDE w:val="0"/>
        <w:autoSpaceDN w:val="0"/>
        <w:adjustRightInd w:val="0"/>
        <w:spacing w:after="0"/>
        <w:ind w:left="0"/>
        <w:jc w:val="both"/>
        <w:rPr>
          <w:rFonts w:ascii="Calibri" w:hAnsi="Calibri" w:cs="Calibri"/>
          <w:sz w:val="22"/>
          <w:szCs w:val="22"/>
        </w:rPr>
      </w:pPr>
    </w:p>
    <w:p w14:paraId="084D0CDC" w14:textId="06BBA248" w:rsidR="003913DD" w:rsidRDefault="003913DD" w:rsidP="003913DD">
      <w:pPr>
        <w:pStyle w:val="NoSpacing"/>
      </w:pPr>
      <w:r>
        <w:rPr>
          <w:b/>
        </w:rPr>
        <w:t>2</w:t>
      </w:r>
      <w:ins w:id="413" w:author="Sahil Shah" w:date="2018-04-13T14:21:00Z">
        <w:r w:rsidR="00CC0B15">
          <w:rPr>
            <w:b/>
          </w:rPr>
          <w:t>4</w:t>
        </w:r>
      </w:ins>
      <w:del w:id="414" w:author="Sahil Shah" w:date="2018-04-13T14:21:00Z">
        <w:r w:rsidR="000B798B" w:rsidDel="00CC0B15">
          <w:rPr>
            <w:b/>
          </w:rPr>
          <w:delText>3</w:delText>
        </w:r>
      </w:del>
      <w:r>
        <w:tab/>
        <w:t>I have won the Episode prize for U</w:t>
      </w:r>
      <w:r w:rsidR="00304B95">
        <w:t>K</w:t>
      </w:r>
      <w:r>
        <w:t xml:space="preserve"> trip. How will I know my travel dates?</w:t>
      </w:r>
    </w:p>
    <w:p w14:paraId="26D9B04C" w14:textId="0EF2FEB6" w:rsidR="003913DD" w:rsidRDefault="003913DD" w:rsidP="002504DC">
      <w:pPr>
        <w:pStyle w:val="BodyTextIndent"/>
        <w:autoSpaceDE w:val="0"/>
        <w:autoSpaceDN w:val="0"/>
        <w:adjustRightInd w:val="0"/>
        <w:spacing w:after="0"/>
        <w:ind w:left="0"/>
        <w:jc w:val="both"/>
        <w:rPr>
          <w:rFonts w:asciiTheme="minorHAnsi" w:hAnsiTheme="minorHAnsi" w:cstheme="minorHAnsi"/>
          <w:sz w:val="22"/>
          <w:szCs w:val="22"/>
        </w:rPr>
      </w:pPr>
      <w:proofErr w:type="spellStart"/>
      <w:r w:rsidRPr="00304B95">
        <w:rPr>
          <w:rFonts w:asciiTheme="minorHAnsi" w:hAnsiTheme="minorHAnsi" w:cstheme="minorHAnsi"/>
          <w:b/>
          <w:sz w:val="22"/>
          <w:szCs w:val="22"/>
          <w:u w:val="single"/>
        </w:rPr>
        <w:t>Ans</w:t>
      </w:r>
      <w:proofErr w:type="spellEnd"/>
      <w:r w:rsidRPr="00304B95">
        <w:rPr>
          <w:rFonts w:asciiTheme="minorHAnsi" w:hAnsiTheme="minorHAnsi" w:cstheme="minorHAnsi"/>
          <w:sz w:val="22"/>
          <w:szCs w:val="22"/>
        </w:rPr>
        <w:t>:      The travel dates will be communicated to the winner by our representative</w:t>
      </w:r>
    </w:p>
    <w:p w14:paraId="674D56E1" w14:textId="77777777" w:rsidR="00CC0B15" w:rsidRDefault="00CC0B15" w:rsidP="00304B95">
      <w:pPr>
        <w:pStyle w:val="NoSpacing"/>
        <w:rPr>
          <w:ins w:id="415" w:author="Sahil Shah" w:date="2018-04-13T14:21:00Z"/>
          <w:b/>
        </w:rPr>
      </w:pPr>
    </w:p>
    <w:p w14:paraId="36373E4A" w14:textId="485ED22A" w:rsidR="00304B95" w:rsidRDefault="00304B95" w:rsidP="00304B95">
      <w:pPr>
        <w:pStyle w:val="NoSpacing"/>
      </w:pPr>
      <w:r>
        <w:rPr>
          <w:b/>
        </w:rPr>
        <w:t>2</w:t>
      </w:r>
      <w:ins w:id="416" w:author="Sahil Shah" w:date="2018-04-13T14:21:00Z">
        <w:r w:rsidR="00CC0B15">
          <w:rPr>
            <w:b/>
          </w:rPr>
          <w:t>5</w:t>
        </w:r>
      </w:ins>
      <w:del w:id="417" w:author="Sahil Shah" w:date="2018-04-13T14:21:00Z">
        <w:r w:rsidR="000B798B" w:rsidDel="00CC0B15">
          <w:rPr>
            <w:b/>
          </w:rPr>
          <w:delText>4</w:delText>
        </w:r>
      </w:del>
      <w:r>
        <w:tab/>
        <w:t>Can I request to modify/ extend/ reduce the number of travel days for the UK trip?</w:t>
      </w:r>
    </w:p>
    <w:p w14:paraId="39A2D0F6" w14:textId="7CC2F9A9" w:rsidR="00304B95" w:rsidRPr="00304B95" w:rsidRDefault="00304B95" w:rsidP="002504DC">
      <w:pPr>
        <w:pStyle w:val="BodyTextIndent"/>
        <w:autoSpaceDE w:val="0"/>
        <w:autoSpaceDN w:val="0"/>
        <w:adjustRightInd w:val="0"/>
        <w:spacing w:after="0"/>
        <w:ind w:left="0"/>
        <w:jc w:val="both"/>
        <w:rPr>
          <w:rFonts w:asciiTheme="minorHAnsi" w:hAnsiTheme="minorHAnsi" w:cstheme="minorHAnsi"/>
          <w:sz w:val="22"/>
          <w:szCs w:val="22"/>
        </w:rPr>
      </w:pPr>
      <w:proofErr w:type="spellStart"/>
      <w:r w:rsidRPr="00304B95">
        <w:rPr>
          <w:rFonts w:asciiTheme="minorHAnsi" w:hAnsiTheme="minorHAnsi" w:cstheme="minorHAnsi"/>
          <w:b/>
          <w:sz w:val="22"/>
          <w:szCs w:val="22"/>
          <w:u w:val="single"/>
        </w:rPr>
        <w:t>Ans</w:t>
      </w:r>
      <w:proofErr w:type="spellEnd"/>
      <w:r w:rsidRPr="00304B95">
        <w:rPr>
          <w:rFonts w:asciiTheme="minorHAnsi" w:hAnsiTheme="minorHAnsi" w:cstheme="minorHAnsi"/>
          <w:sz w:val="22"/>
          <w:szCs w:val="22"/>
        </w:rPr>
        <w:t xml:space="preserve">:      No. Unfortunately, we cannot permit any modifications to the travel dates decided by the Company. In the event the </w:t>
      </w:r>
      <w:r>
        <w:rPr>
          <w:rFonts w:asciiTheme="minorHAnsi" w:hAnsiTheme="minorHAnsi" w:cstheme="minorHAnsi"/>
          <w:sz w:val="22"/>
          <w:szCs w:val="22"/>
        </w:rPr>
        <w:t xml:space="preserve">player </w:t>
      </w:r>
      <w:r w:rsidRPr="00304B95">
        <w:rPr>
          <w:rFonts w:asciiTheme="minorHAnsi" w:hAnsiTheme="minorHAnsi" w:cstheme="minorHAnsi"/>
          <w:sz w:val="22"/>
          <w:szCs w:val="22"/>
        </w:rPr>
        <w:t>is not available on the given dates, he/ she will be disqualified and the prize will be forfeited.</w:t>
      </w:r>
    </w:p>
    <w:p w14:paraId="1D9D5D80" w14:textId="77777777" w:rsidR="00304B95" w:rsidRDefault="00304B95" w:rsidP="002504DC">
      <w:pPr>
        <w:pStyle w:val="BodyTextIndent"/>
        <w:autoSpaceDE w:val="0"/>
        <w:autoSpaceDN w:val="0"/>
        <w:adjustRightInd w:val="0"/>
        <w:spacing w:after="0"/>
        <w:ind w:left="0"/>
        <w:jc w:val="both"/>
        <w:rPr>
          <w:rFonts w:asciiTheme="minorHAnsi" w:hAnsiTheme="minorHAnsi" w:cstheme="minorHAnsi"/>
          <w:sz w:val="22"/>
          <w:szCs w:val="22"/>
        </w:rPr>
      </w:pPr>
    </w:p>
    <w:p w14:paraId="73782BCB" w14:textId="47B29E44" w:rsidR="00ED081F" w:rsidRDefault="00ED081F" w:rsidP="00ED081F">
      <w:pPr>
        <w:pStyle w:val="NoSpacing"/>
      </w:pPr>
      <w:r>
        <w:rPr>
          <w:b/>
        </w:rPr>
        <w:t>2</w:t>
      </w:r>
      <w:ins w:id="418" w:author="Sahil Shah" w:date="2018-04-13T14:21:00Z">
        <w:r w:rsidR="00CC0B15">
          <w:rPr>
            <w:b/>
          </w:rPr>
          <w:t>6</w:t>
        </w:r>
      </w:ins>
      <w:del w:id="419" w:author="Sahil Shah" w:date="2018-04-13T14:21:00Z">
        <w:r w:rsidR="000B798B" w:rsidDel="00CC0B15">
          <w:rPr>
            <w:b/>
          </w:rPr>
          <w:delText>5</w:delText>
        </w:r>
      </w:del>
      <w:r>
        <w:tab/>
        <w:t>I have won the Grand prize for Renault KWID car. When will I be handed over the prize?</w:t>
      </w:r>
    </w:p>
    <w:p w14:paraId="6434FC43" w14:textId="77777777" w:rsidR="00ED081F" w:rsidRDefault="00ED081F" w:rsidP="00ED081F">
      <w:pPr>
        <w:pStyle w:val="NoSpacing"/>
      </w:pPr>
      <w:proofErr w:type="spellStart"/>
      <w:r w:rsidRPr="00813399">
        <w:rPr>
          <w:b/>
          <w:u w:val="single"/>
        </w:rPr>
        <w:t>Ans</w:t>
      </w:r>
      <w:proofErr w:type="spellEnd"/>
      <w:r>
        <w:t>:      The process of handover of the prize will be communicated to the winner by our representative.</w:t>
      </w:r>
    </w:p>
    <w:p w14:paraId="08670063" w14:textId="77777777" w:rsidR="004D13E3" w:rsidRDefault="004D13E3" w:rsidP="00ED081F">
      <w:pPr>
        <w:pStyle w:val="NoSpacing"/>
      </w:pPr>
    </w:p>
    <w:p w14:paraId="2C793B10" w14:textId="69F19564" w:rsidR="004D13E3" w:rsidRDefault="004D13E3" w:rsidP="004D13E3">
      <w:pPr>
        <w:pStyle w:val="NoSpacing"/>
      </w:pPr>
      <w:r>
        <w:rPr>
          <w:b/>
        </w:rPr>
        <w:t>2</w:t>
      </w:r>
      <w:ins w:id="420" w:author="Sahil Shah" w:date="2018-04-13T14:21:00Z">
        <w:r w:rsidR="00CC0B15">
          <w:rPr>
            <w:b/>
          </w:rPr>
          <w:t>7</w:t>
        </w:r>
      </w:ins>
      <w:del w:id="421" w:author="Sahil Shah" w:date="2018-04-13T14:21:00Z">
        <w:r w:rsidR="000B798B" w:rsidDel="00CC0B15">
          <w:rPr>
            <w:b/>
          </w:rPr>
          <w:delText>6</w:delText>
        </w:r>
      </w:del>
      <w:r>
        <w:tab/>
        <w:t xml:space="preserve">Where can I see my prizes on the </w:t>
      </w:r>
      <w:proofErr w:type="spellStart"/>
      <w:r>
        <w:t>MyJio</w:t>
      </w:r>
      <w:proofErr w:type="spellEnd"/>
      <w:r>
        <w:t xml:space="preserve"> app?</w:t>
      </w:r>
    </w:p>
    <w:p w14:paraId="22246139" w14:textId="7922BBF9" w:rsidR="004D13E3" w:rsidRDefault="004D13E3" w:rsidP="004D13E3">
      <w:pPr>
        <w:pStyle w:val="NoSpacing"/>
      </w:pPr>
      <w:proofErr w:type="spellStart"/>
      <w:r w:rsidRPr="00813399">
        <w:rPr>
          <w:b/>
          <w:u w:val="single"/>
        </w:rPr>
        <w:t>Ans</w:t>
      </w:r>
      <w:proofErr w:type="spellEnd"/>
      <w:r>
        <w:t xml:space="preserve">:      Prize details will be available to the players in the ‘My Winnings’ section of the </w:t>
      </w:r>
      <w:proofErr w:type="spellStart"/>
      <w:r>
        <w:t>Jio</w:t>
      </w:r>
      <w:proofErr w:type="spellEnd"/>
      <w:r>
        <w:t xml:space="preserve"> Cricket Play Along game. Details such as gratification partner/ sponsor name and details of how to redeem the prize will be made available on the same.</w:t>
      </w:r>
    </w:p>
    <w:p w14:paraId="72867D13" w14:textId="77777777" w:rsidR="004D13E3" w:rsidRDefault="004D13E3" w:rsidP="00ED081F">
      <w:pPr>
        <w:pStyle w:val="NoSpacing"/>
      </w:pPr>
    </w:p>
    <w:p w14:paraId="2F9A6B3E" w14:textId="4C9CE788" w:rsidR="00FE04E3" w:rsidRDefault="00FE04E3" w:rsidP="00FE04E3">
      <w:pPr>
        <w:pStyle w:val="NoSpacing"/>
      </w:pPr>
      <w:r>
        <w:rPr>
          <w:b/>
        </w:rPr>
        <w:t>2</w:t>
      </w:r>
      <w:ins w:id="422" w:author="Sahil Shah" w:date="2018-04-13T14:21:00Z">
        <w:r w:rsidR="00CC0B15">
          <w:rPr>
            <w:b/>
          </w:rPr>
          <w:t>8</w:t>
        </w:r>
      </w:ins>
      <w:del w:id="423" w:author="Sahil Shah" w:date="2018-04-13T14:21:00Z">
        <w:r w:rsidR="000B798B" w:rsidDel="00CC0B15">
          <w:rPr>
            <w:b/>
          </w:rPr>
          <w:delText>7</w:delText>
        </w:r>
      </w:del>
      <w:r>
        <w:tab/>
        <w:t xml:space="preserve">I have not received any call/ SMS/ notification from </w:t>
      </w:r>
      <w:proofErr w:type="spellStart"/>
      <w:r>
        <w:t>Jio</w:t>
      </w:r>
      <w:proofErr w:type="spellEnd"/>
      <w:r>
        <w:t xml:space="preserve"> regarding my prizes. When will I receive an intimation regarding the same?</w:t>
      </w:r>
    </w:p>
    <w:p w14:paraId="0CEE5E0A" w14:textId="6883387F" w:rsidR="00FE04E3" w:rsidRDefault="00FE04E3" w:rsidP="00FE04E3">
      <w:pPr>
        <w:pStyle w:val="NoSpacing"/>
      </w:pPr>
      <w:proofErr w:type="spellStart"/>
      <w:r w:rsidRPr="00813399">
        <w:rPr>
          <w:b/>
          <w:u w:val="single"/>
        </w:rPr>
        <w:t>Ans</w:t>
      </w:r>
      <w:proofErr w:type="spellEnd"/>
      <w:r>
        <w:t xml:space="preserve">:      In case you win any prize, the details will be updated in the ‘My Winnings’ section the </w:t>
      </w:r>
      <w:proofErr w:type="spellStart"/>
      <w:r w:rsidR="00BC6669">
        <w:t>My</w:t>
      </w:r>
      <w:r>
        <w:t>Jio</w:t>
      </w:r>
      <w:proofErr w:type="spellEnd"/>
      <w:r>
        <w:t xml:space="preserve"> app. Please visit the same for more details.</w:t>
      </w:r>
    </w:p>
    <w:p w14:paraId="488A0F42" w14:textId="77777777" w:rsidR="00ED081F" w:rsidRDefault="00ED081F" w:rsidP="002504DC">
      <w:pPr>
        <w:pStyle w:val="BodyTextIndent"/>
        <w:autoSpaceDE w:val="0"/>
        <w:autoSpaceDN w:val="0"/>
        <w:adjustRightInd w:val="0"/>
        <w:spacing w:after="0"/>
        <w:ind w:left="0"/>
        <w:jc w:val="both"/>
        <w:rPr>
          <w:rFonts w:asciiTheme="minorHAnsi" w:hAnsiTheme="minorHAnsi" w:cstheme="minorHAnsi"/>
          <w:sz w:val="22"/>
          <w:szCs w:val="22"/>
        </w:rPr>
      </w:pPr>
    </w:p>
    <w:p w14:paraId="6B3D3A26" w14:textId="3C258ADE" w:rsidR="00DA2CDF" w:rsidRPr="00DA2CDF" w:rsidRDefault="00DA2CDF" w:rsidP="00DA2CDF">
      <w:pPr>
        <w:pStyle w:val="NoSpacing"/>
        <w:rPr>
          <w:rFonts w:cstheme="minorHAnsi"/>
          <w:b/>
        </w:rPr>
      </w:pPr>
      <w:r w:rsidRPr="00DA2CDF">
        <w:rPr>
          <w:rFonts w:cstheme="minorHAnsi"/>
          <w:b/>
        </w:rPr>
        <w:t>2</w:t>
      </w:r>
      <w:ins w:id="424" w:author="Sahil Shah" w:date="2018-04-13T14:21:00Z">
        <w:r w:rsidR="00CC0B15">
          <w:rPr>
            <w:rFonts w:cstheme="minorHAnsi"/>
            <w:b/>
          </w:rPr>
          <w:t>9</w:t>
        </w:r>
      </w:ins>
      <w:del w:id="425" w:author="Sahil Shah" w:date="2018-04-13T14:21:00Z">
        <w:r w:rsidR="000B798B" w:rsidDel="00CC0B15">
          <w:rPr>
            <w:rFonts w:cstheme="minorHAnsi"/>
            <w:b/>
          </w:rPr>
          <w:delText>8</w:delText>
        </w:r>
      </w:del>
      <w:r w:rsidRPr="00DA2CDF">
        <w:rPr>
          <w:rFonts w:cstheme="minorHAnsi"/>
          <w:b/>
        </w:rPr>
        <w:t xml:space="preserve"> </w:t>
      </w:r>
      <w:r w:rsidR="000B798B">
        <w:rPr>
          <w:rFonts w:cstheme="minorHAnsi"/>
          <w:b/>
        </w:rPr>
        <w:tab/>
      </w:r>
      <w:r w:rsidRPr="00DA2CDF">
        <w:rPr>
          <w:rFonts w:cstheme="minorHAnsi"/>
        </w:rPr>
        <w:t>How can I redeem the prize that I have won?</w:t>
      </w:r>
    </w:p>
    <w:p w14:paraId="1D44960D" w14:textId="79F71009" w:rsidR="00DA2CDF" w:rsidRPr="00DA2CDF" w:rsidRDefault="00DA2CDF" w:rsidP="002504DC">
      <w:pPr>
        <w:pStyle w:val="BodyTextIndent"/>
        <w:autoSpaceDE w:val="0"/>
        <w:autoSpaceDN w:val="0"/>
        <w:adjustRightInd w:val="0"/>
        <w:spacing w:after="0"/>
        <w:ind w:left="0"/>
        <w:jc w:val="both"/>
        <w:rPr>
          <w:rFonts w:asciiTheme="minorHAnsi" w:hAnsiTheme="minorHAnsi" w:cstheme="minorHAnsi"/>
          <w:sz w:val="22"/>
          <w:szCs w:val="22"/>
        </w:rPr>
      </w:pPr>
      <w:proofErr w:type="spellStart"/>
      <w:r w:rsidRPr="00DA2CDF">
        <w:rPr>
          <w:rFonts w:asciiTheme="minorHAnsi" w:hAnsiTheme="minorHAnsi" w:cstheme="minorHAnsi"/>
          <w:b/>
          <w:sz w:val="22"/>
          <w:szCs w:val="22"/>
        </w:rPr>
        <w:t>Ans</w:t>
      </w:r>
      <w:proofErr w:type="spellEnd"/>
      <w:r w:rsidRPr="00DA2CDF">
        <w:rPr>
          <w:rFonts w:asciiTheme="minorHAnsi" w:hAnsiTheme="minorHAnsi" w:cstheme="minorHAnsi"/>
          <w:b/>
          <w:sz w:val="22"/>
          <w:szCs w:val="22"/>
        </w:rPr>
        <w:t xml:space="preserve">: </w:t>
      </w:r>
      <w:r w:rsidR="000B798B">
        <w:rPr>
          <w:rFonts w:asciiTheme="minorHAnsi" w:hAnsiTheme="minorHAnsi" w:cstheme="minorHAnsi"/>
          <w:b/>
          <w:sz w:val="22"/>
          <w:szCs w:val="22"/>
        </w:rPr>
        <w:tab/>
      </w:r>
      <w:r w:rsidRPr="00DA2CDF">
        <w:rPr>
          <w:rFonts w:asciiTheme="minorHAnsi" w:hAnsiTheme="minorHAnsi" w:cstheme="minorHAnsi"/>
          <w:sz w:val="22"/>
          <w:szCs w:val="22"/>
        </w:rPr>
        <w:t xml:space="preserve">In case you win any prize, the details will be updated in the ‘My Winnings’ section the </w:t>
      </w:r>
      <w:proofErr w:type="spellStart"/>
      <w:r w:rsidRPr="00DA2CDF">
        <w:rPr>
          <w:rFonts w:asciiTheme="minorHAnsi" w:hAnsiTheme="minorHAnsi" w:cstheme="minorHAnsi"/>
          <w:sz w:val="22"/>
          <w:szCs w:val="22"/>
        </w:rPr>
        <w:t>Jio</w:t>
      </w:r>
      <w:proofErr w:type="spellEnd"/>
      <w:r w:rsidRPr="00DA2CDF">
        <w:rPr>
          <w:rFonts w:asciiTheme="minorHAnsi" w:hAnsiTheme="minorHAnsi" w:cstheme="minorHAnsi"/>
          <w:sz w:val="22"/>
          <w:szCs w:val="22"/>
        </w:rPr>
        <w:t xml:space="preserve"> Chat app. For winners of US trip and Maestro Edge Scooter, you will receive a call from our advisor within 5 working days. For the other </w:t>
      </w:r>
      <w:proofErr w:type="spellStart"/>
      <w:r w:rsidRPr="00DA2CDF">
        <w:rPr>
          <w:rFonts w:asciiTheme="minorHAnsi" w:hAnsiTheme="minorHAnsi" w:cstheme="minorHAnsi"/>
          <w:sz w:val="22"/>
          <w:szCs w:val="22"/>
        </w:rPr>
        <w:t>Ajio</w:t>
      </w:r>
      <w:proofErr w:type="spellEnd"/>
      <w:r w:rsidRPr="00DA2CDF">
        <w:rPr>
          <w:rFonts w:asciiTheme="minorHAnsi" w:hAnsiTheme="minorHAnsi" w:cstheme="minorHAnsi"/>
          <w:sz w:val="22"/>
          <w:szCs w:val="22"/>
        </w:rPr>
        <w:t xml:space="preserve"> &amp; Amazon vouchers, you can click on same which is visible under ‘My Winnings’ section.</w:t>
      </w:r>
    </w:p>
    <w:p w14:paraId="2EEB389A" w14:textId="77777777" w:rsidR="00DA2CDF" w:rsidRPr="00304B95" w:rsidRDefault="00DA2CDF" w:rsidP="002504DC">
      <w:pPr>
        <w:pStyle w:val="BodyTextIndent"/>
        <w:autoSpaceDE w:val="0"/>
        <w:autoSpaceDN w:val="0"/>
        <w:adjustRightInd w:val="0"/>
        <w:spacing w:after="0"/>
        <w:ind w:left="0"/>
        <w:jc w:val="both"/>
        <w:rPr>
          <w:rFonts w:asciiTheme="minorHAnsi" w:hAnsiTheme="minorHAnsi" w:cstheme="minorHAnsi"/>
          <w:sz w:val="22"/>
          <w:szCs w:val="22"/>
        </w:rPr>
      </w:pPr>
    </w:p>
    <w:p w14:paraId="0717FA65" w14:textId="011073B9" w:rsidR="0024782E" w:rsidRPr="00136D53" w:rsidRDefault="00605E0C" w:rsidP="003355CE">
      <w:pPr>
        <w:pStyle w:val="NoSpacing"/>
        <w:rPr>
          <w:b/>
          <w:u w:val="single"/>
        </w:rPr>
      </w:pPr>
      <w:r>
        <w:t xml:space="preserve"> </w:t>
      </w:r>
      <w:r w:rsidR="00854EC5">
        <w:rPr>
          <w:b/>
          <w:u w:val="single"/>
        </w:rPr>
        <w:t>G</w:t>
      </w:r>
      <w:r w:rsidR="0024782E" w:rsidRPr="00136D53">
        <w:rPr>
          <w:b/>
          <w:u w:val="single"/>
        </w:rPr>
        <w:t>. GENERAL</w:t>
      </w:r>
    </w:p>
    <w:p w14:paraId="513BAE4E" w14:textId="6136E55E" w:rsidR="00873769" w:rsidRPr="006C28ED" w:rsidRDefault="00CC0B15" w:rsidP="00873769">
      <w:pPr>
        <w:pStyle w:val="NoSpacing"/>
      </w:pPr>
      <w:ins w:id="426" w:author="Sahil Shah" w:date="2018-04-13T14:21:00Z">
        <w:r>
          <w:rPr>
            <w:b/>
          </w:rPr>
          <w:t>30</w:t>
        </w:r>
      </w:ins>
      <w:del w:id="427" w:author="Sahil Shah" w:date="2018-04-13T14:21:00Z">
        <w:r w:rsidR="000B798B" w:rsidDel="00CC0B15">
          <w:rPr>
            <w:b/>
          </w:rPr>
          <w:delText>2</w:delText>
        </w:r>
      </w:del>
      <w:del w:id="428" w:author="Sahil Shah" w:date="2018-04-13T14:22:00Z">
        <w:r w:rsidR="000B798B" w:rsidDel="00CC0B15">
          <w:rPr>
            <w:b/>
          </w:rPr>
          <w:delText>9</w:delText>
        </w:r>
      </w:del>
      <w:r w:rsidR="00873769" w:rsidRPr="006C28ED">
        <w:tab/>
        <w:t xml:space="preserve">Can I tell my friends that I am playing </w:t>
      </w:r>
      <w:proofErr w:type="spellStart"/>
      <w:r w:rsidR="00873769" w:rsidRPr="006C28ED">
        <w:t>Jio</w:t>
      </w:r>
      <w:proofErr w:type="spellEnd"/>
      <w:r w:rsidR="00873769" w:rsidRPr="006C28ED">
        <w:t xml:space="preserve"> Cricket Play Along? </w:t>
      </w:r>
    </w:p>
    <w:p w14:paraId="799AB4C8" w14:textId="76CC2FE4" w:rsidR="00873769" w:rsidRPr="006C28ED" w:rsidRDefault="00873769" w:rsidP="00873769">
      <w:pPr>
        <w:pStyle w:val="NoSpacing"/>
      </w:pPr>
      <w:proofErr w:type="spellStart"/>
      <w:r w:rsidRPr="006C28ED">
        <w:rPr>
          <w:b/>
          <w:u w:val="single"/>
        </w:rPr>
        <w:t>Ans</w:t>
      </w:r>
      <w:proofErr w:type="spellEnd"/>
      <w:r w:rsidRPr="006C28ED">
        <w:rPr>
          <w:b/>
          <w:u w:val="single"/>
        </w:rPr>
        <w:t>:</w:t>
      </w:r>
      <w:r w:rsidRPr="006C28ED">
        <w:tab/>
        <w:t xml:space="preserve">Absolutely!! We would be thrilled if you do that. You can select 'Share' icon and let your friends know that you are enjoying </w:t>
      </w:r>
      <w:proofErr w:type="spellStart"/>
      <w:r w:rsidRPr="006C28ED">
        <w:t>Jio</w:t>
      </w:r>
      <w:proofErr w:type="spellEnd"/>
      <w:r w:rsidRPr="006C28ED">
        <w:t xml:space="preserve"> Cricket Play Along game.</w:t>
      </w:r>
    </w:p>
    <w:p w14:paraId="5DDD2DFC" w14:textId="77777777" w:rsidR="003D1045" w:rsidRPr="006C28ED" w:rsidRDefault="003D1045" w:rsidP="003355CE">
      <w:pPr>
        <w:pStyle w:val="NoSpacing"/>
      </w:pPr>
    </w:p>
    <w:p w14:paraId="638C39F7" w14:textId="29A8FB32" w:rsidR="00453303" w:rsidRPr="006C28ED" w:rsidRDefault="000B798B" w:rsidP="00453303">
      <w:pPr>
        <w:pStyle w:val="NoSpacing"/>
      </w:pPr>
      <w:r>
        <w:rPr>
          <w:b/>
        </w:rPr>
        <w:t>3</w:t>
      </w:r>
      <w:ins w:id="429" w:author="Sahil Shah" w:date="2018-04-13T14:22:00Z">
        <w:r w:rsidR="00CC0B15">
          <w:rPr>
            <w:b/>
          </w:rPr>
          <w:t>1</w:t>
        </w:r>
      </w:ins>
      <w:del w:id="430" w:author="Sahil Shah" w:date="2018-04-13T14:22:00Z">
        <w:r w:rsidR="002504DC" w:rsidDel="00CC0B15">
          <w:rPr>
            <w:b/>
          </w:rPr>
          <w:delText>0</w:delText>
        </w:r>
      </w:del>
      <w:r w:rsidR="00453303" w:rsidRPr="006C28ED">
        <w:tab/>
        <w:t xml:space="preserve">What happens if the network connection breaks or I get a call or SMS </w:t>
      </w:r>
      <w:r w:rsidR="00F336DE">
        <w:t xml:space="preserve">or have poor data connectivity </w:t>
      </w:r>
      <w:r w:rsidR="00453303" w:rsidRPr="006C28ED">
        <w:t>while I'm playing the game?</w:t>
      </w:r>
    </w:p>
    <w:p w14:paraId="15989DF6" w14:textId="77777777" w:rsidR="00453303" w:rsidRPr="006C28ED" w:rsidRDefault="00453303" w:rsidP="00453303">
      <w:pPr>
        <w:pStyle w:val="NoSpacing"/>
      </w:pPr>
      <w:proofErr w:type="spellStart"/>
      <w:r w:rsidRPr="006C28ED">
        <w:rPr>
          <w:b/>
          <w:u w:val="single"/>
        </w:rPr>
        <w:t>Ans</w:t>
      </w:r>
      <w:proofErr w:type="spellEnd"/>
      <w:r w:rsidRPr="006C28ED">
        <w:t xml:space="preserve">:       If you get a call or SMS while playing, do not exit the </w:t>
      </w:r>
      <w:proofErr w:type="spellStart"/>
      <w:r w:rsidR="00C26C62" w:rsidRPr="006C28ED">
        <w:t>My</w:t>
      </w:r>
      <w:r w:rsidRPr="006C28ED">
        <w:t>Jio</w:t>
      </w:r>
      <w:proofErr w:type="spellEnd"/>
      <w:r w:rsidRPr="006C28ED">
        <w:t xml:space="preserve"> app, but continue playing after your call has ended.  However, the </w:t>
      </w:r>
      <w:r w:rsidR="003D5990" w:rsidRPr="006C28ED">
        <w:t xml:space="preserve">question </w:t>
      </w:r>
      <w:r w:rsidRPr="006C28ED">
        <w:t xml:space="preserve">timer may have ended, in which case you will need to wait till the next </w:t>
      </w:r>
      <w:r w:rsidR="00F7267F" w:rsidRPr="006C28ED">
        <w:t xml:space="preserve">question is asked </w:t>
      </w:r>
      <w:r w:rsidRPr="006C28ED">
        <w:t xml:space="preserve">on the </w:t>
      </w:r>
      <w:r w:rsidR="00900A96" w:rsidRPr="006C28ED">
        <w:t>App</w:t>
      </w:r>
      <w:r w:rsidRPr="006C28ED">
        <w:t>.</w:t>
      </w:r>
    </w:p>
    <w:p w14:paraId="1AF0A90E" w14:textId="63483C8A" w:rsidR="00453303" w:rsidRPr="006C28ED" w:rsidRDefault="00453303" w:rsidP="00453303">
      <w:pPr>
        <w:pStyle w:val="NoSpacing"/>
      </w:pPr>
      <w:r w:rsidRPr="006C28ED">
        <w:t xml:space="preserve">In the event network connection breaks for any reason, you may </w:t>
      </w:r>
      <w:r w:rsidR="00022885" w:rsidRPr="006C28ED">
        <w:t xml:space="preserve">not able to </w:t>
      </w:r>
      <w:r w:rsidRPr="006C28ED">
        <w:t>play</w:t>
      </w:r>
      <w:r w:rsidR="00F7267F" w:rsidRPr="006C28ED">
        <w:t xml:space="preserve"> </w:t>
      </w:r>
      <w:r w:rsidR="00022885" w:rsidRPr="006C28ED">
        <w:t xml:space="preserve">the </w:t>
      </w:r>
      <w:r w:rsidR="00F7267F" w:rsidRPr="006C28ED">
        <w:t>questions</w:t>
      </w:r>
      <w:r w:rsidRPr="006C28ED">
        <w:t xml:space="preserve">.  </w:t>
      </w:r>
      <w:r w:rsidR="0044237B" w:rsidRPr="006C28ED">
        <w:t xml:space="preserve">Please </w:t>
      </w:r>
      <w:r w:rsidRPr="006C28ED">
        <w:t xml:space="preserve">remember to stay in an area with a good </w:t>
      </w:r>
      <w:r w:rsidR="00F336DE">
        <w:t xml:space="preserve">data </w:t>
      </w:r>
      <w:r w:rsidRPr="006C28ED">
        <w:t>connecti</w:t>
      </w:r>
      <w:r w:rsidR="00F336DE">
        <w:t>vity</w:t>
      </w:r>
      <w:r w:rsidRPr="006C28ED">
        <w:t xml:space="preserve"> when playing this game!  And do try and avoid lifts, basements</w:t>
      </w:r>
      <w:r w:rsidR="00F336DE">
        <w:t>, tunnels and any other area where data connectivity could be poor</w:t>
      </w:r>
      <w:r w:rsidRPr="006C28ED">
        <w:t>!</w:t>
      </w:r>
    </w:p>
    <w:p w14:paraId="1D924AE4" w14:textId="77777777" w:rsidR="00453303" w:rsidRPr="006C28ED" w:rsidRDefault="00453303" w:rsidP="00453303">
      <w:pPr>
        <w:pStyle w:val="NoSpacing"/>
      </w:pPr>
    </w:p>
    <w:p w14:paraId="104FC747" w14:textId="30917927" w:rsidR="00453303" w:rsidRPr="006C28ED" w:rsidRDefault="000B798B" w:rsidP="00453303">
      <w:pPr>
        <w:pStyle w:val="NoSpacing"/>
      </w:pPr>
      <w:r>
        <w:rPr>
          <w:b/>
        </w:rPr>
        <w:t>3</w:t>
      </w:r>
      <w:ins w:id="431" w:author="Sahil Shah" w:date="2018-04-13T14:22:00Z">
        <w:r w:rsidR="00CC0B15">
          <w:rPr>
            <w:b/>
          </w:rPr>
          <w:t>2</w:t>
        </w:r>
      </w:ins>
      <w:del w:id="432" w:author="Sahil Shah" w:date="2018-04-13T14:22:00Z">
        <w:r w:rsidR="002504DC" w:rsidDel="00CC0B15">
          <w:rPr>
            <w:b/>
          </w:rPr>
          <w:delText>1</w:delText>
        </w:r>
      </w:del>
      <w:r w:rsidR="00453303" w:rsidRPr="006C28ED">
        <w:tab/>
        <w:t>If I change my phone number, can I continue to play the game?</w:t>
      </w:r>
    </w:p>
    <w:p w14:paraId="5F9C95FB" w14:textId="3DCD5429" w:rsidR="002C1CD8" w:rsidRDefault="00813399" w:rsidP="00453303">
      <w:pPr>
        <w:pStyle w:val="NoSpacing"/>
      </w:pPr>
      <w:proofErr w:type="spellStart"/>
      <w:r w:rsidRPr="006C28ED">
        <w:rPr>
          <w:b/>
          <w:u w:val="single"/>
        </w:rPr>
        <w:t>Ans</w:t>
      </w:r>
      <w:proofErr w:type="spellEnd"/>
      <w:r w:rsidRPr="006C28ED">
        <w:t xml:space="preserve">:       </w:t>
      </w:r>
      <w:r w:rsidR="002C1CD8" w:rsidRPr="006C28ED">
        <w:t xml:space="preserve">Your phone number is your identity in the </w:t>
      </w:r>
      <w:proofErr w:type="spellStart"/>
      <w:r w:rsidR="00626820" w:rsidRPr="006C28ED">
        <w:t>My</w:t>
      </w:r>
      <w:r w:rsidR="002C1CD8" w:rsidRPr="006C28ED">
        <w:t>Jio</w:t>
      </w:r>
      <w:proofErr w:type="spellEnd"/>
      <w:r w:rsidR="002C1CD8" w:rsidRPr="006C28ED">
        <w:t xml:space="preserve"> app.  Using a different phone number would mean you are a new participant </w:t>
      </w:r>
      <w:r w:rsidR="0044237B" w:rsidRPr="006C28ED">
        <w:t>to the Game</w:t>
      </w:r>
      <w:r w:rsidR="002C1CD8" w:rsidRPr="006C28ED">
        <w:t>.  So, to maximise your points, stick to one phone number!  And don’t play with another person's phone number</w:t>
      </w:r>
      <w:r w:rsidR="0044237B" w:rsidRPr="006C28ED">
        <w:t>.</w:t>
      </w:r>
    </w:p>
    <w:p w14:paraId="33479DA2" w14:textId="77777777" w:rsidR="002504DC" w:rsidRDefault="002504DC" w:rsidP="00453303">
      <w:pPr>
        <w:pStyle w:val="NoSpacing"/>
      </w:pPr>
    </w:p>
    <w:p w14:paraId="3143C29B" w14:textId="031F13F3" w:rsidR="002504DC" w:rsidRPr="006C28ED" w:rsidRDefault="002504DC" w:rsidP="002504DC">
      <w:pPr>
        <w:pStyle w:val="NoSpacing"/>
      </w:pPr>
      <w:r>
        <w:rPr>
          <w:b/>
        </w:rPr>
        <w:t>3</w:t>
      </w:r>
      <w:ins w:id="433" w:author="Sahil Shah" w:date="2018-04-13T14:22:00Z">
        <w:r w:rsidR="00CC0B15">
          <w:rPr>
            <w:b/>
          </w:rPr>
          <w:t>3</w:t>
        </w:r>
      </w:ins>
      <w:del w:id="434" w:author="Sahil Shah" w:date="2018-04-13T14:22:00Z">
        <w:r w:rsidDel="00CC0B15">
          <w:rPr>
            <w:b/>
          </w:rPr>
          <w:delText>2</w:delText>
        </w:r>
      </w:del>
      <w:r w:rsidRPr="006C28ED">
        <w:tab/>
        <w:t xml:space="preserve">How do I give you feedback about the </w:t>
      </w:r>
      <w:proofErr w:type="spellStart"/>
      <w:r w:rsidRPr="006C28ED">
        <w:t>Jio</w:t>
      </w:r>
      <w:proofErr w:type="spellEnd"/>
      <w:r w:rsidRPr="006C28ED">
        <w:t xml:space="preserve"> Cricket Play Along?</w:t>
      </w:r>
    </w:p>
    <w:p w14:paraId="0F8D7C18" w14:textId="77777777" w:rsidR="002504DC" w:rsidRPr="006C28ED" w:rsidRDefault="002504DC" w:rsidP="002504DC">
      <w:pPr>
        <w:pStyle w:val="NoSpacing"/>
      </w:pPr>
      <w:proofErr w:type="spellStart"/>
      <w:r w:rsidRPr="006C28ED">
        <w:rPr>
          <w:b/>
          <w:u w:val="single"/>
        </w:rPr>
        <w:t>Ans</w:t>
      </w:r>
      <w:proofErr w:type="spellEnd"/>
      <w:r w:rsidRPr="006C28ED">
        <w:rPr>
          <w:b/>
          <w:u w:val="single"/>
        </w:rPr>
        <w:t>:</w:t>
      </w:r>
      <w:r w:rsidRPr="006C28ED">
        <w:tab/>
        <w:t xml:space="preserve">That’s really sweet of you!! Please email us at </w:t>
      </w:r>
      <w:hyperlink r:id="rId8" w:history="1">
        <w:r w:rsidRPr="006C28ED">
          <w:rPr>
            <w:rStyle w:val="Hyperlink"/>
          </w:rPr>
          <w:t>jiocricketplayalong@jio.com</w:t>
        </w:r>
      </w:hyperlink>
    </w:p>
    <w:p w14:paraId="2821BC5B" w14:textId="77777777" w:rsidR="002504DC" w:rsidRPr="006C28ED" w:rsidRDefault="002504DC" w:rsidP="00453303">
      <w:pPr>
        <w:pStyle w:val="NoSpacing"/>
      </w:pPr>
    </w:p>
    <w:p w14:paraId="05F6C476" w14:textId="66DB9A63" w:rsidR="00741D04" w:rsidRDefault="00741D04">
      <w:pPr>
        <w:rPr>
          <w:b/>
        </w:rPr>
      </w:pPr>
    </w:p>
    <w:p w14:paraId="03ABB247" w14:textId="70D06670" w:rsidR="00A91736" w:rsidRPr="00962BBC" w:rsidRDefault="0060104C" w:rsidP="00453303">
      <w:pPr>
        <w:pStyle w:val="NoSpacing"/>
      </w:pPr>
      <w:r w:rsidRPr="00962BBC">
        <w:rPr>
          <w:b/>
        </w:rPr>
        <w:t xml:space="preserve">Annexure A: </w:t>
      </w:r>
      <w:proofErr w:type="spellStart"/>
      <w:r w:rsidRPr="00962BBC">
        <w:rPr>
          <w:b/>
        </w:rPr>
        <w:t>Powerplay</w:t>
      </w:r>
      <w:proofErr w:type="spellEnd"/>
      <w:r w:rsidRPr="00962BBC">
        <w:rPr>
          <w:b/>
        </w:rPr>
        <w:t xml:space="preserve"> Level with Points range</w:t>
      </w:r>
    </w:p>
    <w:tbl>
      <w:tblPr>
        <w:tblW w:w="3861" w:type="dxa"/>
        <w:tblLook w:val="04A0" w:firstRow="1" w:lastRow="0" w:firstColumn="1" w:lastColumn="0" w:noHBand="0" w:noVBand="1"/>
      </w:tblPr>
      <w:tblGrid>
        <w:gridCol w:w="1249"/>
        <w:gridCol w:w="2612"/>
      </w:tblGrid>
      <w:tr w:rsidR="0060104C" w:rsidRPr="00962BBC" w14:paraId="0E53A4A5" w14:textId="77777777" w:rsidTr="0060104C">
        <w:trPr>
          <w:trHeight w:val="266"/>
        </w:trPr>
        <w:tc>
          <w:tcPr>
            <w:tcW w:w="1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CE2F953" w14:textId="77777777" w:rsidR="0060104C" w:rsidRPr="00962BBC" w:rsidRDefault="0060104C" w:rsidP="00DF28C9">
            <w:pPr>
              <w:jc w:val="center"/>
              <w:rPr>
                <w:rFonts w:ascii="Calibri" w:hAnsi="Calibri" w:cs="Calibri"/>
                <w:b/>
                <w:bCs/>
                <w:color w:val="000000"/>
                <w:lang w:eastAsia="en-IN"/>
              </w:rPr>
            </w:pPr>
            <w:r w:rsidRPr="00962BBC">
              <w:rPr>
                <w:rFonts w:ascii="Calibri" w:hAnsi="Calibri" w:cs="Calibri"/>
                <w:b/>
                <w:bCs/>
                <w:color w:val="000000"/>
                <w:lang w:eastAsia="en-IN"/>
              </w:rPr>
              <w:t>Level</w:t>
            </w:r>
          </w:p>
        </w:tc>
        <w:tc>
          <w:tcPr>
            <w:tcW w:w="261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A83D372" w14:textId="77777777" w:rsidR="0060104C" w:rsidRPr="00962BBC" w:rsidRDefault="0060104C" w:rsidP="00DF28C9">
            <w:pPr>
              <w:jc w:val="center"/>
              <w:rPr>
                <w:rFonts w:ascii="Calibri" w:hAnsi="Calibri" w:cs="Calibri"/>
                <w:b/>
                <w:bCs/>
                <w:color w:val="000000"/>
                <w:lang w:eastAsia="en-IN"/>
              </w:rPr>
            </w:pPr>
            <w:r w:rsidRPr="00962BBC">
              <w:rPr>
                <w:rFonts w:ascii="Calibri" w:hAnsi="Calibri" w:cs="Calibri"/>
                <w:b/>
                <w:bCs/>
                <w:color w:val="000000"/>
                <w:lang w:eastAsia="en-IN"/>
              </w:rPr>
              <w:t>Points Range</w:t>
            </w:r>
          </w:p>
        </w:tc>
      </w:tr>
      <w:tr w:rsidR="0060104C" w:rsidRPr="00962BBC" w14:paraId="480119CD"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9DFF475"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w:t>
            </w:r>
          </w:p>
        </w:tc>
        <w:tc>
          <w:tcPr>
            <w:tcW w:w="2612" w:type="dxa"/>
            <w:tcBorders>
              <w:top w:val="nil"/>
              <w:left w:val="nil"/>
              <w:bottom w:val="single" w:sz="4" w:space="0" w:color="auto"/>
              <w:right w:val="single" w:sz="4" w:space="0" w:color="auto"/>
            </w:tcBorders>
            <w:shd w:val="clear" w:color="auto" w:fill="auto"/>
            <w:noWrap/>
            <w:vAlign w:val="bottom"/>
            <w:hideMark/>
          </w:tcPr>
          <w:p w14:paraId="5FB1EDEA"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0 to 100</w:t>
            </w:r>
          </w:p>
        </w:tc>
      </w:tr>
      <w:tr w:rsidR="0060104C" w:rsidRPr="00962BBC" w14:paraId="2766A267"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D47A79C"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w:t>
            </w:r>
          </w:p>
        </w:tc>
        <w:tc>
          <w:tcPr>
            <w:tcW w:w="2612" w:type="dxa"/>
            <w:tcBorders>
              <w:top w:val="nil"/>
              <w:left w:val="nil"/>
              <w:bottom w:val="single" w:sz="4" w:space="0" w:color="auto"/>
              <w:right w:val="single" w:sz="4" w:space="0" w:color="auto"/>
            </w:tcBorders>
            <w:shd w:val="clear" w:color="auto" w:fill="auto"/>
            <w:noWrap/>
            <w:vAlign w:val="bottom"/>
            <w:hideMark/>
          </w:tcPr>
          <w:p w14:paraId="70F5F937"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101 to 300</w:t>
            </w:r>
          </w:p>
        </w:tc>
      </w:tr>
      <w:tr w:rsidR="0060104C" w:rsidRPr="00962BBC" w14:paraId="4668AFFD"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277100CB"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w:t>
            </w:r>
          </w:p>
        </w:tc>
        <w:tc>
          <w:tcPr>
            <w:tcW w:w="2612" w:type="dxa"/>
            <w:tcBorders>
              <w:top w:val="nil"/>
              <w:left w:val="nil"/>
              <w:bottom w:val="single" w:sz="4" w:space="0" w:color="auto"/>
              <w:right w:val="single" w:sz="4" w:space="0" w:color="auto"/>
            </w:tcBorders>
            <w:shd w:val="clear" w:color="auto" w:fill="auto"/>
            <w:noWrap/>
            <w:vAlign w:val="bottom"/>
            <w:hideMark/>
          </w:tcPr>
          <w:p w14:paraId="3538282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301 to 500</w:t>
            </w:r>
          </w:p>
        </w:tc>
      </w:tr>
      <w:tr w:rsidR="0060104C" w:rsidRPr="00962BBC" w14:paraId="1819D825"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9345E9E"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4</w:t>
            </w:r>
          </w:p>
        </w:tc>
        <w:tc>
          <w:tcPr>
            <w:tcW w:w="2612" w:type="dxa"/>
            <w:tcBorders>
              <w:top w:val="nil"/>
              <w:left w:val="nil"/>
              <w:bottom w:val="single" w:sz="4" w:space="0" w:color="auto"/>
              <w:right w:val="single" w:sz="4" w:space="0" w:color="auto"/>
            </w:tcBorders>
            <w:shd w:val="clear" w:color="auto" w:fill="auto"/>
            <w:noWrap/>
            <w:vAlign w:val="bottom"/>
            <w:hideMark/>
          </w:tcPr>
          <w:p w14:paraId="291EA7D8"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501 to 750</w:t>
            </w:r>
          </w:p>
        </w:tc>
      </w:tr>
      <w:tr w:rsidR="0060104C" w:rsidRPr="00962BBC" w14:paraId="2AF6B5EF"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285D2A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5</w:t>
            </w:r>
          </w:p>
        </w:tc>
        <w:tc>
          <w:tcPr>
            <w:tcW w:w="2612" w:type="dxa"/>
            <w:tcBorders>
              <w:top w:val="nil"/>
              <w:left w:val="nil"/>
              <w:bottom w:val="single" w:sz="4" w:space="0" w:color="auto"/>
              <w:right w:val="single" w:sz="4" w:space="0" w:color="auto"/>
            </w:tcBorders>
            <w:shd w:val="clear" w:color="auto" w:fill="auto"/>
            <w:noWrap/>
            <w:vAlign w:val="bottom"/>
            <w:hideMark/>
          </w:tcPr>
          <w:p w14:paraId="52EEB731"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751 to 1000</w:t>
            </w:r>
          </w:p>
        </w:tc>
      </w:tr>
      <w:tr w:rsidR="0060104C" w:rsidRPr="00962BBC" w14:paraId="780193F1"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55AE513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6</w:t>
            </w:r>
          </w:p>
        </w:tc>
        <w:tc>
          <w:tcPr>
            <w:tcW w:w="2612" w:type="dxa"/>
            <w:tcBorders>
              <w:top w:val="nil"/>
              <w:left w:val="nil"/>
              <w:bottom w:val="single" w:sz="4" w:space="0" w:color="auto"/>
              <w:right w:val="single" w:sz="4" w:space="0" w:color="auto"/>
            </w:tcBorders>
            <w:shd w:val="clear" w:color="auto" w:fill="auto"/>
            <w:noWrap/>
            <w:vAlign w:val="bottom"/>
            <w:hideMark/>
          </w:tcPr>
          <w:p w14:paraId="1B6E781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1001 to 1250</w:t>
            </w:r>
          </w:p>
        </w:tc>
      </w:tr>
      <w:tr w:rsidR="0060104C" w:rsidRPr="00962BBC" w14:paraId="4973175C"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F958E57"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7</w:t>
            </w:r>
          </w:p>
        </w:tc>
        <w:tc>
          <w:tcPr>
            <w:tcW w:w="2612" w:type="dxa"/>
            <w:tcBorders>
              <w:top w:val="nil"/>
              <w:left w:val="nil"/>
              <w:bottom w:val="single" w:sz="4" w:space="0" w:color="auto"/>
              <w:right w:val="single" w:sz="4" w:space="0" w:color="auto"/>
            </w:tcBorders>
            <w:shd w:val="clear" w:color="auto" w:fill="auto"/>
            <w:noWrap/>
            <w:vAlign w:val="bottom"/>
            <w:hideMark/>
          </w:tcPr>
          <w:p w14:paraId="5782A14E"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1251 to 1500</w:t>
            </w:r>
          </w:p>
        </w:tc>
      </w:tr>
      <w:tr w:rsidR="0060104C" w:rsidRPr="00962BBC" w14:paraId="71823346"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5F53FF15"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8</w:t>
            </w:r>
          </w:p>
        </w:tc>
        <w:tc>
          <w:tcPr>
            <w:tcW w:w="2612" w:type="dxa"/>
            <w:tcBorders>
              <w:top w:val="nil"/>
              <w:left w:val="nil"/>
              <w:bottom w:val="single" w:sz="4" w:space="0" w:color="auto"/>
              <w:right w:val="single" w:sz="4" w:space="0" w:color="auto"/>
            </w:tcBorders>
            <w:shd w:val="clear" w:color="auto" w:fill="auto"/>
            <w:noWrap/>
            <w:vAlign w:val="bottom"/>
            <w:hideMark/>
          </w:tcPr>
          <w:p w14:paraId="346DC097"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1501 to 2000</w:t>
            </w:r>
          </w:p>
        </w:tc>
      </w:tr>
      <w:tr w:rsidR="0060104C" w:rsidRPr="00962BBC" w14:paraId="3DC94CE0"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2AF5FD2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9</w:t>
            </w:r>
          </w:p>
        </w:tc>
        <w:tc>
          <w:tcPr>
            <w:tcW w:w="2612" w:type="dxa"/>
            <w:tcBorders>
              <w:top w:val="nil"/>
              <w:left w:val="nil"/>
              <w:bottom w:val="single" w:sz="4" w:space="0" w:color="auto"/>
              <w:right w:val="single" w:sz="4" w:space="0" w:color="auto"/>
            </w:tcBorders>
            <w:shd w:val="clear" w:color="auto" w:fill="auto"/>
            <w:noWrap/>
            <w:vAlign w:val="bottom"/>
            <w:hideMark/>
          </w:tcPr>
          <w:p w14:paraId="39FD1988"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2001 to 2500</w:t>
            </w:r>
          </w:p>
        </w:tc>
      </w:tr>
      <w:tr w:rsidR="0060104C" w:rsidRPr="00962BBC" w14:paraId="554FEBB5"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E96F860"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10</w:t>
            </w:r>
          </w:p>
        </w:tc>
        <w:tc>
          <w:tcPr>
            <w:tcW w:w="2612" w:type="dxa"/>
            <w:tcBorders>
              <w:top w:val="nil"/>
              <w:left w:val="nil"/>
              <w:bottom w:val="single" w:sz="4" w:space="0" w:color="auto"/>
              <w:right w:val="single" w:sz="4" w:space="0" w:color="auto"/>
            </w:tcBorders>
            <w:shd w:val="clear" w:color="auto" w:fill="auto"/>
            <w:noWrap/>
            <w:vAlign w:val="bottom"/>
            <w:hideMark/>
          </w:tcPr>
          <w:p w14:paraId="30C37443"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2501 to 3000</w:t>
            </w:r>
          </w:p>
        </w:tc>
      </w:tr>
      <w:tr w:rsidR="0060104C" w:rsidRPr="00962BBC" w14:paraId="07C44787"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76124F8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11</w:t>
            </w:r>
          </w:p>
        </w:tc>
        <w:tc>
          <w:tcPr>
            <w:tcW w:w="2612" w:type="dxa"/>
            <w:tcBorders>
              <w:top w:val="nil"/>
              <w:left w:val="nil"/>
              <w:bottom w:val="single" w:sz="4" w:space="0" w:color="auto"/>
              <w:right w:val="single" w:sz="4" w:space="0" w:color="auto"/>
            </w:tcBorders>
            <w:shd w:val="clear" w:color="auto" w:fill="auto"/>
            <w:noWrap/>
            <w:vAlign w:val="bottom"/>
            <w:hideMark/>
          </w:tcPr>
          <w:p w14:paraId="3781C08A"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3001 to 3500</w:t>
            </w:r>
          </w:p>
        </w:tc>
      </w:tr>
      <w:tr w:rsidR="0060104C" w:rsidRPr="00962BBC" w14:paraId="3FAE4A3F"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0FF8ADE8"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12</w:t>
            </w:r>
          </w:p>
        </w:tc>
        <w:tc>
          <w:tcPr>
            <w:tcW w:w="2612" w:type="dxa"/>
            <w:tcBorders>
              <w:top w:val="nil"/>
              <w:left w:val="nil"/>
              <w:bottom w:val="single" w:sz="4" w:space="0" w:color="auto"/>
              <w:right w:val="single" w:sz="4" w:space="0" w:color="auto"/>
            </w:tcBorders>
            <w:shd w:val="clear" w:color="auto" w:fill="auto"/>
            <w:noWrap/>
            <w:vAlign w:val="bottom"/>
            <w:hideMark/>
          </w:tcPr>
          <w:p w14:paraId="52346908"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3501 to 4000</w:t>
            </w:r>
          </w:p>
        </w:tc>
      </w:tr>
      <w:tr w:rsidR="0060104C" w:rsidRPr="00962BBC" w14:paraId="5658DEA2"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1C6333C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13</w:t>
            </w:r>
          </w:p>
        </w:tc>
        <w:tc>
          <w:tcPr>
            <w:tcW w:w="2612" w:type="dxa"/>
            <w:tcBorders>
              <w:top w:val="nil"/>
              <w:left w:val="nil"/>
              <w:bottom w:val="single" w:sz="4" w:space="0" w:color="auto"/>
              <w:right w:val="single" w:sz="4" w:space="0" w:color="auto"/>
            </w:tcBorders>
            <w:shd w:val="clear" w:color="auto" w:fill="auto"/>
            <w:noWrap/>
            <w:vAlign w:val="bottom"/>
            <w:hideMark/>
          </w:tcPr>
          <w:p w14:paraId="24C5E11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4001 to 4500</w:t>
            </w:r>
          </w:p>
        </w:tc>
      </w:tr>
      <w:tr w:rsidR="0060104C" w:rsidRPr="00962BBC" w14:paraId="2FFD8668"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2A61DE4B"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14</w:t>
            </w:r>
          </w:p>
        </w:tc>
        <w:tc>
          <w:tcPr>
            <w:tcW w:w="2612" w:type="dxa"/>
            <w:tcBorders>
              <w:top w:val="nil"/>
              <w:left w:val="nil"/>
              <w:bottom w:val="single" w:sz="4" w:space="0" w:color="auto"/>
              <w:right w:val="single" w:sz="4" w:space="0" w:color="auto"/>
            </w:tcBorders>
            <w:shd w:val="clear" w:color="auto" w:fill="auto"/>
            <w:noWrap/>
            <w:vAlign w:val="bottom"/>
            <w:hideMark/>
          </w:tcPr>
          <w:p w14:paraId="0799BD3D"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4501 to 5000</w:t>
            </w:r>
          </w:p>
        </w:tc>
      </w:tr>
      <w:tr w:rsidR="0060104C" w:rsidRPr="00962BBC" w14:paraId="7AED3665"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2C1A14EE"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15</w:t>
            </w:r>
          </w:p>
        </w:tc>
        <w:tc>
          <w:tcPr>
            <w:tcW w:w="2612" w:type="dxa"/>
            <w:tcBorders>
              <w:top w:val="nil"/>
              <w:left w:val="nil"/>
              <w:bottom w:val="single" w:sz="4" w:space="0" w:color="auto"/>
              <w:right w:val="single" w:sz="4" w:space="0" w:color="auto"/>
            </w:tcBorders>
            <w:shd w:val="clear" w:color="auto" w:fill="auto"/>
            <w:noWrap/>
            <w:vAlign w:val="bottom"/>
            <w:hideMark/>
          </w:tcPr>
          <w:p w14:paraId="7FA1BD6F"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5001 to 5500</w:t>
            </w:r>
          </w:p>
        </w:tc>
      </w:tr>
      <w:tr w:rsidR="0060104C" w:rsidRPr="00962BBC" w14:paraId="004F1DE6"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794CB042"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16</w:t>
            </w:r>
          </w:p>
        </w:tc>
        <w:tc>
          <w:tcPr>
            <w:tcW w:w="2612" w:type="dxa"/>
            <w:tcBorders>
              <w:top w:val="nil"/>
              <w:left w:val="nil"/>
              <w:bottom w:val="single" w:sz="4" w:space="0" w:color="auto"/>
              <w:right w:val="single" w:sz="4" w:space="0" w:color="auto"/>
            </w:tcBorders>
            <w:shd w:val="clear" w:color="auto" w:fill="auto"/>
            <w:noWrap/>
            <w:vAlign w:val="bottom"/>
            <w:hideMark/>
          </w:tcPr>
          <w:p w14:paraId="0E12BFA7"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5501 to 6000</w:t>
            </w:r>
          </w:p>
        </w:tc>
      </w:tr>
      <w:tr w:rsidR="0060104C" w:rsidRPr="00962BBC" w14:paraId="08F7E5D1"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763AA4D1"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17</w:t>
            </w:r>
          </w:p>
        </w:tc>
        <w:tc>
          <w:tcPr>
            <w:tcW w:w="2612" w:type="dxa"/>
            <w:tcBorders>
              <w:top w:val="nil"/>
              <w:left w:val="nil"/>
              <w:bottom w:val="single" w:sz="4" w:space="0" w:color="auto"/>
              <w:right w:val="single" w:sz="4" w:space="0" w:color="auto"/>
            </w:tcBorders>
            <w:shd w:val="clear" w:color="auto" w:fill="auto"/>
            <w:noWrap/>
            <w:vAlign w:val="bottom"/>
            <w:hideMark/>
          </w:tcPr>
          <w:p w14:paraId="42D1E2D5"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6001 to 7000</w:t>
            </w:r>
          </w:p>
        </w:tc>
      </w:tr>
      <w:tr w:rsidR="0060104C" w:rsidRPr="00962BBC" w14:paraId="66CBE989"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29382DA3"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18</w:t>
            </w:r>
          </w:p>
        </w:tc>
        <w:tc>
          <w:tcPr>
            <w:tcW w:w="2612" w:type="dxa"/>
            <w:tcBorders>
              <w:top w:val="nil"/>
              <w:left w:val="nil"/>
              <w:bottom w:val="single" w:sz="4" w:space="0" w:color="auto"/>
              <w:right w:val="single" w:sz="4" w:space="0" w:color="auto"/>
            </w:tcBorders>
            <w:shd w:val="clear" w:color="auto" w:fill="auto"/>
            <w:noWrap/>
            <w:vAlign w:val="bottom"/>
            <w:hideMark/>
          </w:tcPr>
          <w:p w14:paraId="6B3B8E38"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7001 to 8000</w:t>
            </w:r>
          </w:p>
        </w:tc>
      </w:tr>
      <w:tr w:rsidR="0060104C" w:rsidRPr="00962BBC" w14:paraId="589F624E"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7CB1BE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19</w:t>
            </w:r>
          </w:p>
        </w:tc>
        <w:tc>
          <w:tcPr>
            <w:tcW w:w="2612" w:type="dxa"/>
            <w:tcBorders>
              <w:top w:val="nil"/>
              <w:left w:val="nil"/>
              <w:bottom w:val="single" w:sz="4" w:space="0" w:color="auto"/>
              <w:right w:val="single" w:sz="4" w:space="0" w:color="auto"/>
            </w:tcBorders>
            <w:shd w:val="clear" w:color="auto" w:fill="auto"/>
            <w:noWrap/>
            <w:vAlign w:val="bottom"/>
            <w:hideMark/>
          </w:tcPr>
          <w:p w14:paraId="05F9BB9E"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8001 to 9000</w:t>
            </w:r>
          </w:p>
        </w:tc>
      </w:tr>
      <w:tr w:rsidR="0060104C" w:rsidRPr="00962BBC" w14:paraId="08A5DCEF"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758B363B"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20</w:t>
            </w:r>
          </w:p>
        </w:tc>
        <w:tc>
          <w:tcPr>
            <w:tcW w:w="2612" w:type="dxa"/>
            <w:tcBorders>
              <w:top w:val="nil"/>
              <w:left w:val="nil"/>
              <w:bottom w:val="single" w:sz="4" w:space="0" w:color="auto"/>
              <w:right w:val="single" w:sz="4" w:space="0" w:color="auto"/>
            </w:tcBorders>
            <w:shd w:val="clear" w:color="auto" w:fill="auto"/>
            <w:noWrap/>
            <w:vAlign w:val="bottom"/>
            <w:hideMark/>
          </w:tcPr>
          <w:p w14:paraId="78AC64D9"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9001 to 10000</w:t>
            </w:r>
          </w:p>
        </w:tc>
      </w:tr>
      <w:tr w:rsidR="0060104C" w:rsidRPr="00962BBC" w14:paraId="7B2B3535"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5E19794A"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21</w:t>
            </w:r>
          </w:p>
        </w:tc>
        <w:tc>
          <w:tcPr>
            <w:tcW w:w="2612" w:type="dxa"/>
            <w:tcBorders>
              <w:top w:val="nil"/>
              <w:left w:val="nil"/>
              <w:bottom w:val="single" w:sz="4" w:space="0" w:color="auto"/>
              <w:right w:val="single" w:sz="4" w:space="0" w:color="auto"/>
            </w:tcBorders>
            <w:shd w:val="clear" w:color="auto" w:fill="auto"/>
            <w:noWrap/>
            <w:vAlign w:val="bottom"/>
            <w:hideMark/>
          </w:tcPr>
          <w:p w14:paraId="124EFC21"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10001 to 11000</w:t>
            </w:r>
          </w:p>
        </w:tc>
      </w:tr>
      <w:tr w:rsidR="0060104C" w:rsidRPr="00962BBC" w14:paraId="7AA6D50F"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43A52D70"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22</w:t>
            </w:r>
          </w:p>
        </w:tc>
        <w:tc>
          <w:tcPr>
            <w:tcW w:w="2612" w:type="dxa"/>
            <w:tcBorders>
              <w:top w:val="nil"/>
              <w:left w:val="nil"/>
              <w:bottom w:val="single" w:sz="4" w:space="0" w:color="auto"/>
              <w:right w:val="single" w:sz="4" w:space="0" w:color="auto"/>
            </w:tcBorders>
            <w:shd w:val="clear" w:color="auto" w:fill="auto"/>
            <w:noWrap/>
            <w:vAlign w:val="bottom"/>
            <w:hideMark/>
          </w:tcPr>
          <w:p w14:paraId="32CCECD7"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11001 to 13000</w:t>
            </w:r>
          </w:p>
        </w:tc>
      </w:tr>
      <w:tr w:rsidR="0060104C" w:rsidRPr="00962BBC" w14:paraId="5C1EF489"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D48A24C"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23</w:t>
            </w:r>
          </w:p>
        </w:tc>
        <w:tc>
          <w:tcPr>
            <w:tcW w:w="2612" w:type="dxa"/>
            <w:tcBorders>
              <w:top w:val="nil"/>
              <w:left w:val="nil"/>
              <w:bottom w:val="single" w:sz="4" w:space="0" w:color="auto"/>
              <w:right w:val="single" w:sz="4" w:space="0" w:color="auto"/>
            </w:tcBorders>
            <w:shd w:val="clear" w:color="auto" w:fill="auto"/>
            <w:noWrap/>
            <w:vAlign w:val="bottom"/>
            <w:hideMark/>
          </w:tcPr>
          <w:p w14:paraId="16873593"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13001 to 15000</w:t>
            </w:r>
          </w:p>
        </w:tc>
      </w:tr>
      <w:tr w:rsidR="0060104C" w:rsidRPr="00962BBC" w14:paraId="3ACC3B20"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2A98051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24</w:t>
            </w:r>
          </w:p>
        </w:tc>
        <w:tc>
          <w:tcPr>
            <w:tcW w:w="2612" w:type="dxa"/>
            <w:tcBorders>
              <w:top w:val="nil"/>
              <w:left w:val="nil"/>
              <w:bottom w:val="single" w:sz="4" w:space="0" w:color="auto"/>
              <w:right w:val="single" w:sz="4" w:space="0" w:color="auto"/>
            </w:tcBorders>
            <w:shd w:val="clear" w:color="auto" w:fill="auto"/>
            <w:noWrap/>
            <w:vAlign w:val="bottom"/>
            <w:hideMark/>
          </w:tcPr>
          <w:p w14:paraId="2507E440"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15001 to 17000</w:t>
            </w:r>
          </w:p>
        </w:tc>
      </w:tr>
      <w:tr w:rsidR="0060104C" w:rsidRPr="00962BBC" w14:paraId="6173E214"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4805063A"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25</w:t>
            </w:r>
          </w:p>
        </w:tc>
        <w:tc>
          <w:tcPr>
            <w:tcW w:w="2612" w:type="dxa"/>
            <w:tcBorders>
              <w:top w:val="nil"/>
              <w:left w:val="nil"/>
              <w:bottom w:val="single" w:sz="4" w:space="0" w:color="auto"/>
              <w:right w:val="single" w:sz="4" w:space="0" w:color="auto"/>
            </w:tcBorders>
            <w:shd w:val="clear" w:color="auto" w:fill="auto"/>
            <w:noWrap/>
            <w:vAlign w:val="bottom"/>
            <w:hideMark/>
          </w:tcPr>
          <w:p w14:paraId="03CCC37A"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17001 to 19000</w:t>
            </w:r>
          </w:p>
        </w:tc>
      </w:tr>
      <w:tr w:rsidR="0060104C" w:rsidRPr="00962BBC" w14:paraId="2913A2F3"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5B5136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26</w:t>
            </w:r>
          </w:p>
        </w:tc>
        <w:tc>
          <w:tcPr>
            <w:tcW w:w="2612" w:type="dxa"/>
            <w:tcBorders>
              <w:top w:val="nil"/>
              <w:left w:val="nil"/>
              <w:bottom w:val="single" w:sz="4" w:space="0" w:color="auto"/>
              <w:right w:val="single" w:sz="4" w:space="0" w:color="auto"/>
            </w:tcBorders>
            <w:shd w:val="clear" w:color="auto" w:fill="auto"/>
            <w:noWrap/>
            <w:vAlign w:val="bottom"/>
            <w:hideMark/>
          </w:tcPr>
          <w:p w14:paraId="7EB60CBD"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19001 to 21000</w:t>
            </w:r>
          </w:p>
        </w:tc>
      </w:tr>
      <w:tr w:rsidR="0060104C" w:rsidRPr="00962BBC" w14:paraId="73ED7DD3"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715F1A8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27</w:t>
            </w:r>
          </w:p>
        </w:tc>
        <w:tc>
          <w:tcPr>
            <w:tcW w:w="2612" w:type="dxa"/>
            <w:tcBorders>
              <w:top w:val="nil"/>
              <w:left w:val="nil"/>
              <w:bottom w:val="single" w:sz="4" w:space="0" w:color="auto"/>
              <w:right w:val="single" w:sz="4" w:space="0" w:color="auto"/>
            </w:tcBorders>
            <w:shd w:val="clear" w:color="auto" w:fill="auto"/>
            <w:noWrap/>
            <w:vAlign w:val="bottom"/>
            <w:hideMark/>
          </w:tcPr>
          <w:p w14:paraId="68893CC7"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21001 to 26000</w:t>
            </w:r>
          </w:p>
        </w:tc>
      </w:tr>
      <w:tr w:rsidR="0060104C" w:rsidRPr="00962BBC" w14:paraId="365EB37E"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7900F831"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lastRenderedPageBreak/>
              <w:t>28</w:t>
            </w:r>
          </w:p>
        </w:tc>
        <w:tc>
          <w:tcPr>
            <w:tcW w:w="2612" w:type="dxa"/>
            <w:tcBorders>
              <w:top w:val="nil"/>
              <w:left w:val="nil"/>
              <w:bottom w:val="single" w:sz="4" w:space="0" w:color="auto"/>
              <w:right w:val="single" w:sz="4" w:space="0" w:color="auto"/>
            </w:tcBorders>
            <w:shd w:val="clear" w:color="auto" w:fill="auto"/>
            <w:noWrap/>
            <w:vAlign w:val="bottom"/>
            <w:hideMark/>
          </w:tcPr>
          <w:p w14:paraId="353E6969"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26001 to 31000</w:t>
            </w:r>
          </w:p>
        </w:tc>
      </w:tr>
      <w:tr w:rsidR="0060104C" w:rsidRPr="00962BBC" w14:paraId="0C006E40"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A18B426"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29</w:t>
            </w:r>
          </w:p>
        </w:tc>
        <w:tc>
          <w:tcPr>
            <w:tcW w:w="2612" w:type="dxa"/>
            <w:tcBorders>
              <w:top w:val="nil"/>
              <w:left w:val="nil"/>
              <w:bottom w:val="single" w:sz="4" w:space="0" w:color="auto"/>
              <w:right w:val="single" w:sz="4" w:space="0" w:color="auto"/>
            </w:tcBorders>
            <w:shd w:val="clear" w:color="auto" w:fill="auto"/>
            <w:noWrap/>
            <w:vAlign w:val="bottom"/>
            <w:hideMark/>
          </w:tcPr>
          <w:p w14:paraId="50C40BAB"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31001 to 36000</w:t>
            </w:r>
          </w:p>
        </w:tc>
      </w:tr>
      <w:tr w:rsidR="0060104C" w:rsidRPr="00962BBC" w14:paraId="53D0FB69"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07923989"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30</w:t>
            </w:r>
          </w:p>
        </w:tc>
        <w:tc>
          <w:tcPr>
            <w:tcW w:w="2612" w:type="dxa"/>
            <w:tcBorders>
              <w:top w:val="nil"/>
              <w:left w:val="nil"/>
              <w:bottom w:val="single" w:sz="4" w:space="0" w:color="auto"/>
              <w:right w:val="single" w:sz="4" w:space="0" w:color="auto"/>
            </w:tcBorders>
            <w:shd w:val="clear" w:color="auto" w:fill="auto"/>
            <w:noWrap/>
            <w:vAlign w:val="bottom"/>
            <w:hideMark/>
          </w:tcPr>
          <w:p w14:paraId="0FB5FDA9"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36001 to 41000</w:t>
            </w:r>
          </w:p>
        </w:tc>
      </w:tr>
      <w:tr w:rsidR="0060104C" w:rsidRPr="00962BBC" w14:paraId="595D622E"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1349BBC5"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31</w:t>
            </w:r>
          </w:p>
        </w:tc>
        <w:tc>
          <w:tcPr>
            <w:tcW w:w="2612" w:type="dxa"/>
            <w:tcBorders>
              <w:top w:val="nil"/>
              <w:left w:val="nil"/>
              <w:bottom w:val="single" w:sz="4" w:space="0" w:color="auto"/>
              <w:right w:val="single" w:sz="4" w:space="0" w:color="auto"/>
            </w:tcBorders>
            <w:shd w:val="clear" w:color="auto" w:fill="auto"/>
            <w:noWrap/>
            <w:vAlign w:val="bottom"/>
            <w:hideMark/>
          </w:tcPr>
          <w:p w14:paraId="0EB53921"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41001 to 46000</w:t>
            </w:r>
          </w:p>
        </w:tc>
      </w:tr>
      <w:tr w:rsidR="0060104C" w:rsidRPr="00962BBC" w14:paraId="7B763CCE"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6E8C6B9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32</w:t>
            </w:r>
          </w:p>
        </w:tc>
        <w:tc>
          <w:tcPr>
            <w:tcW w:w="2612" w:type="dxa"/>
            <w:tcBorders>
              <w:top w:val="nil"/>
              <w:left w:val="nil"/>
              <w:bottom w:val="single" w:sz="4" w:space="0" w:color="auto"/>
              <w:right w:val="single" w:sz="4" w:space="0" w:color="auto"/>
            </w:tcBorders>
            <w:shd w:val="clear" w:color="auto" w:fill="auto"/>
            <w:noWrap/>
            <w:vAlign w:val="bottom"/>
            <w:hideMark/>
          </w:tcPr>
          <w:p w14:paraId="1C080A0C"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46001 to 51000</w:t>
            </w:r>
          </w:p>
        </w:tc>
      </w:tr>
      <w:tr w:rsidR="0060104C" w:rsidRPr="00962BBC" w14:paraId="18A39D86"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0207B1DC"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33</w:t>
            </w:r>
          </w:p>
        </w:tc>
        <w:tc>
          <w:tcPr>
            <w:tcW w:w="2612" w:type="dxa"/>
            <w:tcBorders>
              <w:top w:val="nil"/>
              <w:left w:val="nil"/>
              <w:bottom w:val="single" w:sz="4" w:space="0" w:color="auto"/>
              <w:right w:val="single" w:sz="4" w:space="0" w:color="auto"/>
            </w:tcBorders>
            <w:shd w:val="clear" w:color="auto" w:fill="auto"/>
            <w:noWrap/>
            <w:vAlign w:val="bottom"/>
            <w:hideMark/>
          </w:tcPr>
          <w:p w14:paraId="7C3F04AF"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51001 to 56000</w:t>
            </w:r>
          </w:p>
        </w:tc>
      </w:tr>
      <w:tr w:rsidR="0060104C" w:rsidRPr="00962BBC" w14:paraId="212F82D0"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57DED01B"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34</w:t>
            </w:r>
          </w:p>
        </w:tc>
        <w:tc>
          <w:tcPr>
            <w:tcW w:w="2612" w:type="dxa"/>
            <w:tcBorders>
              <w:top w:val="nil"/>
              <w:left w:val="nil"/>
              <w:bottom w:val="single" w:sz="4" w:space="0" w:color="auto"/>
              <w:right w:val="single" w:sz="4" w:space="0" w:color="auto"/>
            </w:tcBorders>
            <w:shd w:val="clear" w:color="auto" w:fill="auto"/>
            <w:noWrap/>
            <w:vAlign w:val="bottom"/>
            <w:hideMark/>
          </w:tcPr>
          <w:p w14:paraId="19E27F04"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56001 to 61000</w:t>
            </w:r>
          </w:p>
        </w:tc>
      </w:tr>
      <w:tr w:rsidR="0060104C" w:rsidRPr="00F474DE" w14:paraId="33D54E59" w14:textId="77777777" w:rsidTr="0060104C">
        <w:trPr>
          <w:trHeight w:val="266"/>
        </w:trPr>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6BA2E8B" w14:textId="77777777" w:rsidR="0060104C" w:rsidRPr="00962BBC" w:rsidRDefault="0060104C" w:rsidP="00DF28C9">
            <w:pPr>
              <w:jc w:val="center"/>
              <w:rPr>
                <w:rFonts w:ascii="Calibri" w:hAnsi="Calibri" w:cs="Calibri"/>
                <w:color w:val="000000"/>
                <w:lang w:eastAsia="en-IN"/>
              </w:rPr>
            </w:pPr>
            <w:r w:rsidRPr="00962BBC">
              <w:rPr>
                <w:rFonts w:ascii="Calibri" w:hAnsi="Calibri" w:cs="Calibri"/>
                <w:color w:val="000000"/>
                <w:lang w:eastAsia="en-IN"/>
              </w:rPr>
              <w:t>35</w:t>
            </w:r>
          </w:p>
        </w:tc>
        <w:tc>
          <w:tcPr>
            <w:tcW w:w="2612" w:type="dxa"/>
            <w:tcBorders>
              <w:top w:val="nil"/>
              <w:left w:val="nil"/>
              <w:bottom w:val="single" w:sz="4" w:space="0" w:color="auto"/>
              <w:right w:val="single" w:sz="4" w:space="0" w:color="auto"/>
            </w:tcBorders>
            <w:shd w:val="clear" w:color="auto" w:fill="auto"/>
            <w:noWrap/>
            <w:vAlign w:val="bottom"/>
            <w:hideMark/>
          </w:tcPr>
          <w:p w14:paraId="1F986131" w14:textId="77777777" w:rsidR="0060104C" w:rsidRPr="00F474DE" w:rsidRDefault="0060104C" w:rsidP="00DF28C9">
            <w:pPr>
              <w:jc w:val="center"/>
              <w:rPr>
                <w:rFonts w:ascii="Calibri" w:hAnsi="Calibri" w:cs="Calibri"/>
                <w:color w:val="000000"/>
                <w:lang w:eastAsia="en-IN"/>
              </w:rPr>
            </w:pPr>
            <w:r w:rsidRPr="00962BBC">
              <w:rPr>
                <w:rFonts w:ascii="Calibri" w:hAnsi="Calibri" w:cs="Calibri"/>
                <w:color w:val="000000"/>
                <w:lang w:eastAsia="en-IN"/>
              </w:rPr>
              <w:t>61001 to 71000</w:t>
            </w:r>
          </w:p>
        </w:tc>
      </w:tr>
    </w:tbl>
    <w:p w14:paraId="192B72FE" w14:textId="77777777" w:rsidR="0060104C" w:rsidRPr="0003691E" w:rsidRDefault="0060104C" w:rsidP="00453303">
      <w:pPr>
        <w:pStyle w:val="NoSpacing"/>
      </w:pPr>
    </w:p>
    <w:sectPr w:rsidR="0060104C" w:rsidRPr="000369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7" w:author="EY" w:date="2018-04-12T22:34:00Z" w:initials="EY">
    <w:p w14:paraId="0FCD7EB5" w14:textId="77777777" w:rsidR="00320E5F" w:rsidRDefault="00320E5F" w:rsidP="00320E5F">
      <w:pPr>
        <w:pStyle w:val="CommentText"/>
      </w:pPr>
      <w:r>
        <w:rPr>
          <w:rStyle w:val="CommentReference"/>
        </w:rPr>
        <w:annotationRef/>
      </w:r>
      <w:r>
        <w:t>Variant of the car</w:t>
      </w:r>
    </w:p>
  </w:comment>
  <w:comment w:id="348" w:author="EY" w:date="2018-04-12T22:38:00Z" w:initials="EY">
    <w:p w14:paraId="5982AD89" w14:textId="77777777" w:rsidR="00320E5F" w:rsidRDefault="00320E5F" w:rsidP="00320E5F">
      <w:pPr>
        <w:pStyle w:val="CommentText"/>
      </w:pPr>
      <w:r>
        <w:rPr>
          <w:rStyle w:val="CommentReference"/>
        </w:rPr>
        <w:annotationRef/>
      </w:r>
      <w:r>
        <w:t>Please confirm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D7EB5" w15:done="0"/>
  <w15:commentEx w15:paraId="5982AD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44EB"/>
    <w:multiLevelType w:val="hybridMultilevel"/>
    <w:tmpl w:val="6CC078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35427"/>
    <w:multiLevelType w:val="hybridMultilevel"/>
    <w:tmpl w:val="012071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E0524B"/>
    <w:multiLevelType w:val="hybridMultilevel"/>
    <w:tmpl w:val="A51CD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636856"/>
    <w:multiLevelType w:val="hybridMultilevel"/>
    <w:tmpl w:val="5874F0EA"/>
    <w:lvl w:ilvl="0" w:tplc="D0E2FAAC">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327D35"/>
    <w:multiLevelType w:val="hybridMultilevel"/>
    <w:tmpl w:val="4C3632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A60398B"/>
    <w:multiLevelType w:val="multilevel"/>
    <w:tmpl w:val="98B6E95A"/>
    <w:lvl w:ilvl="0">
      <w:start w:val="1"/>
      <w:numFmt w:val="decimal"/>
      <w:lvlText w:val="%1."/>
      <w:lvlJc w:val="left"/>
      <w:pPr>
        <w:tabs>
          <w:tab w:val="num" w:pos="720"/>
        </w:tabs>
        <w:ind w:left="720" w:hanging="720"/>
      </w:pPr>
      <w:rPr>
        <w:rFonts w:asciiTheme="minorHAnsi" w:eastAsia="Times New Roman" w:hAnsiTheme="minorHAnsi" w:cstheme="minorHAnsi"/>
        <w:spacing w:val="0"/>
      </w:rPr>
    </w:lvl>
    <w:lvl w:ilvl="1">
      <w:start w:val="1"/>
      <w:numFmt w:val="lowerLetter"/>
      <w:lvlText w:val="%2)"/>
      <w:lvlJc w:val="left"/>
      <w:pPr>
        <w:tabs>
          <w:tab w:val="num" w:pos="862"/>
        </w:tabs>
        <w:ind w:left="862" w:hanging="720"/>
      </w:pPr>
      <w:rPr>
        <w:spacing w:val="0"/>
      </w:rPr>
    </w:lvl>
    <w:lvl w:ilvl="2">
      <w:start w:val="1"/>
      <w:numFmt w:val="decimal"/>
      <w:isLgl/>
      <w:lvlText w:val="%1.%2.%3"/>
      <w:lvlJc w:val="left"/>
      <w:pPr>
        <w:tabs>
          <w:tab w:val="num" w:pos="2160"/>
        </w:tabs>
        <w:ind w:left="2160" w:hanging="720"/>
      </w:pPr>
      <w:rPr>
        <w:rFonts w:hint="eastAsia"/>
        <w:spacing w:val="0"/>
      </w:rPr>
    </w:lvl>
    <w:lvl w:ilvl="3">
      <w:start w:val="1"/>
      <w:numFmt w:val="decimal"/>
      <w:isLgl/>
      <w:lvlText w:val="%1.%2.%3.%4"/>
      <w:lvlJc w:val="left"/>
      <w:pPr>
        <w:tabs>
          <w:tab w:val="num" w:pos="2880"/>
        </w:tabs>
        <w:ind w:left="2880" w:hanging="720"/>
      </w:pPr>
      <w:rPr>
        <w:rFonts w:hint="eastAsia"/>
        <w:spacing w:val="0"/>
      </w:rPr>
    </w:lvl>
    <w:lvl w:ilvl="4">
      <w:start w:val="1"/>
      <w:numFmt w:val="decimal"/>
      <w:isLgl/>
      <w:lvlText w:val="%1.%2.%3.%4.%5"/>
      <w:lvlJc w:val="left"/>
      <w:pPr>
        <w:tabs>
          <w:tab w:val="num" w:pos="3960"/>
        </w:tabs>
        <w:ind w:left="3960" w:hanging="1080"/>
      </w:pPr>
      <w:rPr>
        <w:rFonts w:hint="eastAsia"/>
        <w:spacing w:val="0"/>
      </w:rPr>
    </w:lvl>
    <w:lvl w:ilvl="5">
      <w:start w:val="1"/>
      <w:numFmt w:val="decimal"/>
      <w:isLgl/>
      <w:lvlText w:val="%1.%2.%3.%4.%5.%6"/>
      <w:lvlJc w:val="left"/>
      <w:pPr>
        <w:tabs>
          <w:tab w:val="num" w:pos="4680"/>
        </w:tabs>
        <w:ind w:left="4680" w:hanging="1080"/>
      </w:pPr>
      <w:rPr>
        <w:rFonts w:hint="eastAsia"/>
        <w:spacing w:val="0"/>
      </w:rPr>
    </w:lvl>
    <w:lvl w:ilvl="6">
      <w:start w:val="1"/>
      <w:numFmt w:val="decimal"/>
      <w:isLgl/>
      <w:lvlText w:val="%1.%2.%3.%4.%5.%6.%7"/>
      <w:lvlJc w:val="left"/>
      <w:pPr>
        <w:tabs>
          <w:tab w:val="num" w:pos="5760"/>
        </w:tabs>
        <w:ind w:left="5760" w:hanging="1440"/>
      </w:pPr>
      <w:rPr>
        <w:rFonts w:hint="eastAsia"/>
        <w:spacing w:val="0"/>
      </w:rPr>
    </w:lvl>
    <w:lvl w:ilvl="7">
      <w:start w:val="1"/>
      <w:numFmt w:val="decimal"/>
      <w:isLgl/>
      <w:lvlText w:val="%1.%2.%3.%4.%5.%6.%7.%8"/>
      <w:lvlJc w:val="left"/>
      <w:pPr>
        <w:tabs>
          <w:tab w:val="num" w:pos="6480"/>
        </w:tabs>
        <w:ind w:left="6480" w:hanging="1440"/>
      </w:pPr>
      <w:rPr>
        <w:rFonts w:hint="eastAsia"/>
        <w:spacing w:val="0"/>
      </w:rPr>
    </w:lvl>
    <w:lvl w:ilvl="8">
      <w:start w:val="1"/>
      <w:numFmt w:val="decimal"/>
      <w:isLgl/>
      <w:lvlText w:val="%1.%2.%3.%4.%5.%6.%7.%8.%9"/>
      <w:lvlJc w:val="left"/>
      <w:pPr>
        <w:tabs>
          <w:tab w:val="num" w:pos="7560"/>
        </w:tabs>
        <w:ind w:left="7560" w:hanging="1800"/>
      </w:pPr>
      <w:rPr>
        <w:rFonts w:hint="eastAsia"/>
        <w:spacing w:val="0"/>
      </w:rPr>
    </w:lvl>
  </w:abstractNum>
  <w:abstractNum w:abstractNumId="6" w15:restartNumberingAfterBreak="0">
    <w:nsid w:val="3ABF7C81"/>
    <w:multiLevelType w:val="multilevel"/>
    <w:tmpl w:val="86D05E36"/>
    <w:lvl w:ilvl="0">
      <w:start w:val="1"/>
      <w:numFmt w:val="decimal"/>
      <w:lvlText w:val="%1."/>
      <w:lvlJc w:val="left"/>
      <w:pPr>
        <w:tabs>
          <w:tab w:val="num" w:pos="720"/>
        </w:tabs>
        <w:ind w:left="720" w:hanging="720"/>
      </w:pPr>
      <w:rPr>
        <w:rFonts w:hint="eastAsia"/>
        <w:spacing w:val="0"/>
      </w:rPr>
    </w:lvl>
    <w:lvl w:ilvl="1">
      <w:start w:val="1"/>
      <w:numFmt w:val="lowerLetter"/>
      <w:lvlText w:val="%2)"/>
      <w:lvlJc w:val="left"/>
      <w:pPr>
        <w:tabs>
          <w:tab w:val="num" w:pos="862"/>
        </w:tabs>
        <w:ind w:left="862" w:hanging="720"/>
      </w:pPr>
      <w:rPr>
        <w:spacing w:val="0"/>
      </w:rPr>
    </w:lvl>
    <w:lvl w:ilvl="2">
      <w:start w:val="1"/>
      <w:numFmt w:val="decimal"/>
      <w:isLgl/>
      <w:lvlText w:val="%1.%2.%3"/>
      <w:lvlJc w:val="left"/>
      <w:pPr>
        <w:tabs>
          <w:tab w:val="num" w:pos="2160"/>
        </w:tabs>
        <w:ind w:left="2160" w:hanging="720"/>
      </w:pPr>
      <w:rPr>
        <w:rFonts w:hint="eastAsia"/>
        <w:spacing w:val="0"/>
      </w:rPr>
    </w:lvl>
    <w:lvl w:ilvl="3">
      <w:start w:val="1"/>
      <w:numFmt w:val="decimal"/>
      <w:isLgl/>
      <w:lvlText w:val="%1.%2.%3.%4"/>
      <w:lvlJc w:val="left"/>
      <w:pPr>
        <w:tabs>
          <w:tab w:val="num" w:pos="2880"/>
        </w:tabs>
        <w:ind w:left="2880" w:hanging="720"/>
      </w:pPr>
      <w:rPr>
        <w:rFonts w:hint="eastAsia"/>
        <w:spacing w:val="0"/>
      </w:rPr>
    </w:lvl>
    <w:lvl w:ilvl="4">
      <w:start w:val="1"/>
      <w:numFmt w:val="decimal"/>
      <w:isLgl/>
      <w:lvlText w:val="%1.%2.%3.%4.%5"/>
      <w:lvlJc w:val="left"/>
      <w:pPr>
        <w:tabs>
          <w:tab w:val="num" w:pos="3960"/>
        </w:tabs>
        <w:ind w:left="3960" w:hanging="1080"/>
      </w:pPr>
      <w:rPr>
        <w:rFonts w:hint="eastAsia"/>
        <w:spacing w:val="0"/>
      </w:rPr>
    </w:lvl>
    <w:lvl w:ilvl="5">
      <w:start w:val="1"/>
      <w:numFmt w:val="decimal"/>
      <w:isLgl/>
      <w:lvlText w:val="%1.%2.%3.%4.%5.%6"/>
      <w:lvlJc w:val="left"/>
      <w:pPr>
        <w:tabs>
          <w:tab w:val="num" w:pos="4680"/>
        </w:tabs>
        <w:ind w:left="4680" w:hanging="1080"/>
      </w:pPr>
      <w:rPr>
        <w:rFonts w:hint="eastAsia"/>
        <w:spacing w:val="0"/>
      </w:rPr>
    </w:lvl>
    <w:lvl w:ilvl="6">
      <w:start w:val="1"/>
      <w:numFmt w:val="decimal"/>
      <w:isLgl/>
      <w:lvlText w:val="%1.%2.%3.%4.%5.%6.%7"/>
      <w:lvlJc w:val="left"/>
      <w:pPr>
        <w:tabs>
          <w:tab w:val="num" w:pos="5760"/>
        </w:tabs>
        <w:ind w:left="5760" w:hanging="1440"/>
      </w:pPr>
      <w:rPr>
        <w:rFonts w:hint="eastAsia"/>
        <w:spacing w:val="0"/>
      </w:rPr>
    </w:lvl>
    <w:lvl w:ilvl="7">
      <w:start w:val="1"/>
      <w:numFmt w:val="decimal"/>
      <w:isLgl/>
      <w:lvlText w:val="%1.%2.%3.%4.%5.%6.%7.%8"/>
      <w:lvlJc w:val="left"/>
      <w:pPr>
        <w:tabs>
          <w:tab w:val="num" w:pos="6480"/>
        </w:tabs>
        <w:ind w:left="6480" w:hanging="1440"/>
      </w:pPr>
      <w:rPr>
        <w:rFonts w:hint="eastAsia"/>
        <w:spacing w:val="0"/>
      </w:rPr>
    </w:lvl>
    <w:lvl w:ilvl="8">
      <w:start w:val="1"/>
      <w:numFmt w:val="decimal"/>
      <w:isLgl/>
      <w:lvlText w:val="%1.%2.%3.%4.%5.%6.%7.%8.%9"/>
      <w:lvlJc w:val="left"/>
      <w:pPr>
        <w:tabs>
          <w:tab w:val="num" w:pos="7560"/>
        </w:tabs>
        <w:ind w:left="7560" w:hanging="1800"/>
      </w:pPr>
      <w:rPr>
        <w:rFonts w:hint="eastAsia"/>
        <w:spacing w:val="0"/>
      </w:rPr>
    </w:lvl>
  </w:abstractNum>
  <w:abstractNum w:abstractNumId="7" w15:restartNumberingAfterBreak="0">
    <w:nsid w:val="3AE10D11"/>
    <w:multiLevelType w:val="multilevel"/>
    <w:tmpl w:val="EC7E347E"/>
    <w:lvl w:ilvl="0">
      <w:start w:val="1"/>
      <w:numFmt w:val="lowerRoman"/>
      <w:lvlText w:val="%1."/>
      <w:lvlJc w:val="right"/>
      <w:pPr>
        <w:tabs>
          <w:tab w:val="num" w:pos="720"/>
        </w:tabs>
        <w:ind w:left="720" w:hanging="720"/>
      </w:pPr>
      <w:rPr>
        <w:rFonts w:hint="eastAsia"/>
        <w:spacing w:val="0"/>
      </w:rPr>
    </w:lvl>
    <w:lvl w:ilvl="1">
      <w:start w:val="1"/>
      <w:numFmt w:val="decimal"/>
      <w:isLgl/>
      <w:lvlText w:val="%2."/>
      <w:lvlJc w:val="left"/>
      <w:pPr>
        <w:tabs>
          <w:tab w:val="num" w:pos="862"/>
        </w:tabs>
        <w:ind w:left="862" w:hanging="720"/>
      </w:pPr>
      <w:rPr>
        <w:rFonts w:ascii="Times New Roman" w:eastAsia="Times New Roman" w:hAnsi="Times New Roman" w:cs="Times New Roman"/>
        <w:spacing w:val="0"/>
      </w:rPr>
    </w:lvl>
    <w:lvl w:ilvl="2">
      <w:start w:val="1"/>
      <w:numFmt w:val="decimal"/>
      <w:isLgl/>
      <w:lvlText w:val="%1.%2.%3"/>
      <w:lvlJc w:val="left"/>
      <w:pPr>
        <w:tabs>
          <w:tab w:val="num" w:pos="2160"/>
        </w:tabs>
        <w:ind w:left="2160" w:hanging="720"/>
      </w:pPr>
      <w:rPr>
        <w:rFonts w:hint="eastAsia"/>
        <w:spacing w:val="0"/>
      </w:rPr>
    </w:lvl>
    <w:lvl w:ilvl="3">
      <w:start w:val="1"/>
      <w:numFmt w:val="decimal"/>
      <w:isLgl/>
      <w:lvlText w:val="%1.%2.%3.%4"/>
      <w:lvlJc w:val="left"/>
      <w:pPr>
        <w:tabs>
          <w:tab w:val="num" w:pos="2880"/>
        </w:tabs>
        <w:ind w:left="2880" w:hanging="720"/>
      </w:pPr>
      <w:rPr>
        <w:rFonts w:hint="eastAsia"/>
        <w:spacing w:val="0"/>
      </w:rPr>
    </w:lvl>
    <w:lvl w:ilvl="4">
      <w:start w:val="1"/>
      <w:numFmt w:val="decimal"/>
      <w:isLgl/>
      <w:lvlText w:val="%1.%2.%3.%4.%5"/>
      <w:lvlJc w:val="left"/>
      <w:pPr>
        <w:tabs>
          <w:tab w:val="num" w:pos="3960"/>
        </w:tabs>
        <w:ind w:left="3960" w:hanging="1080"/>
      </w:pPr>
      <w:rPr>
        <w:rFonts w:hint="eastAsia"/>
        <w:spacing w:val="0"/>
      </w:rPr>
    </w:lvl>
    <w:lvl w:ilvl="5">
      <w:start w:val="1"/>
      <w:numFmt w:val="decimal"/>
      <w:isLgl/>
      <w:lvlText w:val="%1.%2.%3.%4.%5.%6"/>
      <w:lvlJc w:val="left"/>
      <w:pPr>
        <w:tabs>
          <w:tab w:val="num" w:pos="4680"/>
        </w:tabs>
        <w:ind w:left="4680" w:hanging="1080"/>
      </w:pPr>
      <w:rPr>
        <w:rFonts w:hint="eastAsia"/>
        <w:spacing w:val="0"/>
      </w:rPr>
    </w:lvl>
    <w:lvl w:ilvl="6">
      <w:start w:val="1"/>
      <w:numFmt w:val="decimal"/>
      <w:isLgl/>
      <w:lvlText w:val="%1.%2.%3.%4.%5.%6.%7"/>
      <w:lvlJc w:val="left"/>
      <w:pPr>
        <w:tabs>
          <w:tab w:val="num" w:pos="5760"/>
        </w:tabs>
        <w:ind w:left="5760" w:hanging="1440"/>
      </w:pPr>
      <w:rPr>
        <w:rFonts w:hint="eastAsia"/>
        <w:spacing w:val="0"/>
      </w:rPr>
    </w:lvl>
    <w:lvl w:ilvl="7">
      <w:start w:val="1"/>
      <w:numFmt w:val="decimal"/>
      <w:isLgl/>
      <w:lvlText w:val="%1.%2.%3.%4.%5.%6.%7.%8"/>
      <w:lvlJc w:val="left"/>
      <w:pPr>
        <w:tabs>
          <w:tab w:val="num" w:pos="6480"/>
        </w:tabs>
        <w:ind w:left="6480" w:hanging="1440"/>
      </w:pPr>
      <w:rPr>
        <w:rFonts w:hint="eastAsia"/>
        <w:spacing w:val="0"/>
      </w:rPr>
    </w:lvl>
    <w:lvl w:ilvl="8">
      <w:start w:val="1"/>
      <w:numFmt w:val="decimal"/>
      <w:isLgl/>
      <w:lvlText w:val="%1.%2.%3.%4.%5.%6.%7.%8.%9"/>
      <w:lvlJc w:val="left"/>
      <w:pPr>
        <w:tabs>
          <w:tab w:val="num" w:pos="7560"/>
        </w:tabs>
        <w:ind w:left="7560" w:hanging="1800"/>
      </w:pPr>
      <w:rPr>
        <w:rFonts w:hint="eastAsia"/>
        <w:spacing w:val="0"/>
      </w:rPr>
    </w:lvl>
  </w:abstractNum>
  <w:abstractNum w:abstractNumId="8" w15:restartNumberingAfterBreak="0">
    <w:nsid w:val="482C122C"/>
    <w:multiLevelType w:val="hybridMultilevel"/>
    <w:tmpl w:val="7B087358"/>
    <w:lvl w:ilvl="0" w:tplc="9F947CA6">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C62613"/>
    <w:multiLevelType w:val="hybridMultilevel"/>
    <w:tmpl w:val="39AAB8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15000C"/>
    <w:multiLevelType w:val="hybridMultilevel"/>
    <w:tmpl w:val="17B4AAD2"/>
    <w:lvl w:ilvl="0" w:tplc="4009001B">
      <w:start w:val="1"/>
      <w:numFmt w:val="lowerRoman"/>
      <w:lvlText w:val="%1."/>
      <w:lvlJc w:val="right"/>
      <w:pPr>
        <w:ind w:left="1287" w:hanging="360"/>
      </w:pPr>
    </w:lvl>
    <w:lvl w:ilvl="1" w:tplc="40090019" w:tentative="1">
      <w:start w:val="1"/>
      <w:numFmt w:val="lowerLetter"/>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56B46D37"/>
    <w:multiLevelType w:val="hybridMultilevel"/>
    <w:tmpl w:val="2D0A4836"/>
    <w:lvl w:ilvl="0" w:tplc="B3BA81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113595"/>
    <w:multiLevelType w:val="hybridMultilevel"/>
    <w:tmpl w:val="01985B04"/>
    <w:lvl w:ilvl="0" w:tplc="137259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2E06B3"/>
    <w:multiLevelType w:val="hybridMultilevel"/>
    <w:tmpl w:val="7FF20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4C7A74"/>
    <w:multiLevelType w:val="hybridMultilevel"/>
    <w:tmpl w:val="E244D988"/>
    <w:lvl w:ilvl="0" w:tplc="3E5CB11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9"/>
  </w:num>
  <w:num w:numId="6">
    <w:abstractNumId w:val="10"/>
  </w:num>
  <w:num w:numId="7">
    <w:abstractNumId w:val="11"/>
  </w:num>
  <w:num w:numId="8">
    <w:abstractNumId w:val="5"/>
  </w:num>
  <w:num w:numId="9">
    <w:abstractNumId w:val="12"/>
  </w:num>
  <w:num w:numId="10">
    <w:abstractNumId w:val="7"/>
  </w:num>
  <w:num w:numId="11">
    <w:abstractNumId w:val="6"/>
  </w:num>
  <w:num w:numId="12">
    <w:abstractNumId w:val="3"/>
  </w:num>
  <w:num w:numId="13">
    <w:abstractNumId w:val="13"/>
  </w:num>
  <w:num w:numId="14">
    <w:abstractNumId w:val="14"/>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il Shah">
    <w15:presenceInfo w15:providerId="None" w15:userId="Sahil Shah"/>
  </w15:person>
  <w15:person w15:author="EY">
    <w15:presenceInfo w15:providerId="None" w15:userId="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CE"/>
    <w:rsid w:val="0000404E"/>
    <w:rsid w:val="0001437B"/>
    <w:rsid w:val="00016079"/>
    <w:rsid w:val="000205C4"/>
    <w:rsid w:val="00022885"/>
    <w:rsid w:val="0002456C"/>
    <w:rsid w:val="000257BD"/>
    <w:rsid w:val="00027BC3"/>
    <w:rsid w:val="000309DA"/>
    <w:rsid w:val="0003361E"/>
    <w:rsid w:val="0003691E"/>
    <w:rsid w:val="00041CCA"/>
    <w:rsid w:val="0004414E"/>
    <w:rsid w:val="00051C6D"/>
    <w:rsid w:val="000615E9"/>
    <w:rsid w:val="00071936"/>
    <w:rsid w:val="00074179"/>
    <w:rsid w:val="0007542A"/>
    <w:rsid w:val="000768A0"/>
    <w:rsid w:val="0008305F"/>
    <w:rsid w:val="00085A09"/>
    <w:rsid w:val="0009057E"/>
    <w:rsid w:val="000A12E7"/>
    <w:rsid w:val="000B798B"/>
    <w:rsid w:val="000C19A3"/>
    <w:rsid w:val="000E5E62"/>
    <w:rsid w:val="000E6BCB"/>
    <w:rsid w:val="000E7D3A"/>
    <w:rsid w:val="000F72DC"/>
    <w:rsid w:val="000F76D3"/>
    <w:rsid w:val="000F7B97"/>
    <w:rsid w:val="00102132"/>
    <w:rsid w:val="0011049F"/>
    <w:rsid w:val="001130CE"/>
    <w:rsid w:val="00116DBC"/>
    <w:rsid w:val="00117268"/>
    <w:rsid w:val="00134183"/>
    <w:rsid w:val="00136D53"/>
    <w:rsid w:val="001656EC"/>
    <w:rsid w:val="00166796"/>
    <w:rsid w:val="00174638"/>
    <w:rsid w:val="00180DE4"/>
    <w:rsid w:val="001844FF"/>
    <w:rsid w:val="00191110"/>
    <w:rsid w:val="00193507"/>
    <w:rsid w:val="001939D0"/>
    <w:rsid w:val="001A04B6"/>
    <w:rsid w:val="001A0CAA"/>
    <w:rsid w:val="001B60D9"/>
    <w:rsid w:val="001C4C17"/>
    <w:rsid w:val="001D4E79"/>
    <w:rsid w:val="001D7576"/>
    <w:rsid w:val="001F619F"/>
    <w:rsid w:val="00204042"/>
    <w:rsid w:val="002067E3"/>
    <w:rsid w:val="00235727"/>
    <w:rsid w:val="00240FAD"/>
    <w:rsid w:val="0024782E"/>
    <w:rsid w:val="002504DC"/>
    <w:rsid w:val="00254862"/>
    <w:rsid w:val="0026191A"/>
    <w:rsid w:val="0026778A"/>
    <w:rsid w:val="00270BC6"/>
    <w:rsid w:val="00275017"/>
    <w:rsid w:val="00280096"/>
    <w:rsid w:val="00281C77"/>
    <w:rsid w:val="0028309A"/>
    <w:rsid w:val="002925B4"/>
    <w:rsid w:val="00292C37"/>
    <w:rsid w:val="002943F4"/>
    <w:rsid w:val="002A0021"/>
    <w:rsid w:val="002A0ACD"/>
    <w:rsid w:val="002A533A"/>
    <w:rsid w:val="002C0462"/>
    <w:rsid w:val="002C13F0"/>
    <w:rsid w:val="002C1CD8"/>
    <w:rsid w:val="002D4ECD"/>
    <w:rsid w:val="002D65C4"/>
    <w:rsid w:val="002D75DA"/>
    <w:rsid w:val="002E7F3A"/>
    <w:rsid w:val="002F2E85"/>
    <w:rsid w:val="002F44A4"/>
    <w:rsid w:val="00300CC9"/>
    <w:rsid w:val="00304347"/>
    <w:rsid w:val="00304B95"/>
    <w:rsid w:val="00320E5F"/>
    <w:rsid w:val="00322D61"/>
    <w:rsid w:val="0033448D"/>
    <w:rsid w:val="003355CE"/>
    <w:rsid w:val="00343258"/>
    <w:rsid w:val="00347845"/>
    <w:rsid w:val="00350A58"/>
    <w:rsid w:val="00360DBC"/>
    <w:rsid w:val="0038027E"/>
    <w:rsid w:val="0038153E"/>
    <w:rsid w:val="0038589E"/>
    <w:rsid w:val="00390CED"/>
    <w:rsid w:val="003913DD"/>
    <w:rsid w:val="00391B38"/>
    <w:rsid w:val="00397952"/>
    <w:rsid w:val="003B6887"/>
    <w:rsid w:val="003D1045"/>
    <w:rsid w:val="003D5990"/>
    <w:rsid w:val="003D64FF"/>
    <w:rsid w:val="003E1409"/>
    <w:rsid w:val="003E140E"/>
    <w:rsid w:val="003E6808"/>
    <w:rsid w:val="003F105C"/>
    <w:rsid w:val="004109EE"/>
    <w:rsid w:val="00415B62"/>
    <w:rsid w:val="00421017"/>
    <w:rsid w:val="00422B32"/>
    <w:rsid w:val="004348F0"/>
    <w:rsid w:val="004404FF"/>
    <w:rsid w:val="0044237B"/>
    <w:rsid w:val="00443604"/>
    <w:rsid w:val="00447299"/>
    <w:rsid w:val="00451D3F"/>
    <w:rsid w:val="00453303"/>
    <w:rsid w:val="004538AA"/>
    <w:rsid w:val="0046027C"/>
    <w:rsid w:val="00485DA8"/>
    <w:rsid w:val="00486BB7"/>
    <w:rsid w:val="00492676"/>
    <w:rsid w:val="004A1ECB"/>
    <w:rsid w:val="004A3C36"/>
    <w:rsid w:val="004C06D3"/>
    <w:rsid w:val="004D0540"/>
    <w:rsid w:val="004D13E3"/>
    <w:rsid w:val="004D400F"/>
    <w:rsid w:val="004E5509"/>
    <w:rsid w:val="004F2271"/>
    <w:rsid w:val="004F4AE5"/>
    <w:rsid w:val="004F5C96"/>
    <w:rsid w:val="004F6272"/>
    <w:rsid w:val="004F7268"/>
    <w:rsid w:val="004F7716"/>
    <w:rsid w:val="005029B0"/>
    <w:rsid w:val="00521D2D"/>
    <w:rsid w:val="00524655"/>
    <w:rsid w:val="0052590A"/>
    <w:rsid w:val="00530788"/>
    <w:rsid w:val="0053798A"/>
    <w:rsid w:val="00540A2A"/>
    <w:rsid w:val="005426E7"/>
    <w:rsid w:val="00551EEF"/>
    <w:rsid w:val="0056761B"/>
    <w:rsid w:val="00567CA3"/>
    <w:rsid w:val="00574C48"/>
    <w:rsid w:val="00577D97"/>
    <w:rsid w:val="00580C25"/>
    <w:rsid w:val="005849A4"/>
    <w:rsid w:val="00585080"/>
    <w:rsid w:val="00591B80"/>
    <w:rsid w:val="00596500"/>
    <w:rsid w:val="005A3C50"/>
    <w:rsid w:val="005B3956"/>
    <w:rsid w:val="005C295C"/>
    <w:rsid w:val="005D2BCE"/>
    <w:rsid w:val="005E07ED"/>
    <w:rsid w:val="005E36A6"/>
    <w:rsid w:val="005E5682"/>
    <w:rsid w:val="005F1545"/>
    <w:rsid w:val="005F40A6"/>
    <w:rsid w:val="0060104C"/>
    <w:rsid w:val="00605D5F"/>
    <w:rsid w:val="00605E0C"/>
    <w:rsid w:val="00624593"/>
    <w:rsid w:val="00624A8E"/>
    <w:rsid w:val="0062623C"/>
    <w:rsid w:val="00626820"/>
    <w:rsid w:val="006333C3"/>
    <w:rsid w:val="00646E43"/>
    <w:rsid w:val="0065625D"/>
    <w:rsid w:val="00660855"/>
    <w:rsid w:val="00664534"/>
    <w:rsid w:val="00665BDF"/>
    <w:rsid w:val="00667755"/>
    <w:rsid w:val="00667AF9"/>
    <w:rsid w:val="006719BC"/>
    <w:rsid w:val="00674BC5"/>
    <w:rsid w:val="006917B3"/>
    <w:rsid w:val="00692257"/>
    <w:rsid w:val="00692BF0"/>
    <w:rsid w:val="006942FA"/>
    <w:rsid w:val="00694BB5"/>
    <w:rsid w:val="00694FBD"/>
    <w:rsid w:val="00695D47"/>
    <w:rsid w:val="00697243"/>
    <w:rsid w:val="00697D69"/>
    <w:rsid w:val="006A09E6"/>
    <w:rsid w:val="006A20DC"/>
    <w:rsid w:val="006A35F7"/>
    <w:rsid w:val="006A40DB"/>
    <w:rsid w:val="006A69F7"/>
    <w:rsid w:val="006B203F"/>
    <w:rsid w:val="006B73EC"/>
    <w:rsid w:val="006C28ED"/>
    <w:rsid w:val="006C2BF8"/>
    <w:rsid w:val="006C5DC7"/>
    <w:rsid w:val="006F0C99"/>
    <w:rsid w:val="006F43CC"/>
    <w:rsid w:val="006F6D62"/>
    <w:rsid w:val="00705384"/>
    <w:rsid w:val="007105A5"/>
    <w:rsid w:val="0071212F"/>
    <w:rsid w:val="0072187C"/>
    <w:rsid w:val="007315CC"/>
    <w:rsid w:val="00741D04"/>
    <w:rsid w:val="00745CD9"/>
    <w:rsid w:val="00752EFF"/>
    <w:rsid w:val="007565F2"/>
    <w:rsid w:val="00756A89"/>
    <w:rsid w:val="00763493"/>
    <w:rsid w:val="00765CB1"/>
    <w:rsid w:val="00767745"/>
    <w:rsid w:val="00773FEC"/>
    <w:rsid w:val="00781C7F"/>
    <w:rsid w:val="00793611"/>
    <w:rsid w:val="00795B18"/>
    <w:rsid w:val="007A531C"/>
    <w:rsid w:val="007C0C76"/>
    <w:rsid w:val="007C12F0"/>
    <w:rsid w:val="007C2310"/>
    <w:rsid w:val="007C34CD"/>
    <w:rsid w:val="007D55F1"/>
    <w:rsid w:val="007D5898"/>
    <w:rsid w:val="007D764E"/>
    <w:rsid w:val="007E3139"/>
    <w:rsid w:val="007E6C50"/>
    <w:rsid w:val="007F4926"/>
    <w:rsid w:val="007F6818"/>
    <w:rsid w:val="007F6FD7"/>
    <w:rsid w:val="008050AE"/>
    <w:rsid w:val="00813399"/>
    <w:rsid w:val="00823381"/>
    <w:rsid w:val="00825055"/>
    <w:rsid w:val="00847B7F"/>
    <w:rsid w:val="0085166A"/>
    <w:rsid w:val="00851F30"/>
    <w:rsid w:val="00854EC5"/>
    <w:rsid w:val="00857B16"/>
    <w:rsid w:val="00857FC2"/>
    <w:rsid w:val="00863634"/>
    <w:rsid w:val="00873769"/>
    <w:rsid w:val="00880C54"/>
    <w:rsid w:val="008819DE"/>
    <w:rsid w:val="008823E1"/>
    <w:rsid w:val="008A4DFC"/>
    <w:rsid w:val="008A4F26"/>
    <w:rsid w:val="008B2055"/>
    <w:rsid w:val="008C1A17"/>
    <w:rsid w:val="008C4F8E"/>
    <w:rsid w:val="008C6144"/>
    <w:rsid w:val="008D36D8"/>
    <w:rsid w:val="008D693A"/>
    <w:rsid w:val="008E1E0F"/>
    <w:rsid w:val="008E5F9B"/>
    <w:rsid w:val="008F2E3F"/>
    <w:rsid w:val="008F765E"/>
    <w:rsid w:val="00900A96"/>
    <w:rsid w:val="00901F74"/>
    <w:rsid w:val="00902950"/>
    <w:rsid w:val="0091510C"/>
    <w:rsid w:val="0092519F"/>
    <w:rsid w:val="0093483E"/>
    <w:rsid w:val="00941B0B"/>
    <w:rsid w:val="00952DFA"/>
    <w:rsid w:val="00953DDB"/>
    <w:rsid w:val="00961676"/>
    <w:rsid w:val="00962BBC"/>
    <w:rsid w:val="00964991"/>
    <w:rsid w:val="00964CDE"/>
    <w:rsid w:val="00964D11"/>
    <w:rsid w:val="00977B9E"/>
    <w:rsid w:val="0098513C"/>
    <w:rsid w:val="0099075D"/>
    <w:rsid w:val="00991F0E"/>
    <w:rsid w:val="009A1397"/>
    <w:rsid w:val="009A251B"/>
    <w:rsid w:val="009C19D1"/>
    <w:rsid w:val="009C4338"/>
    <w:rsid w:val="009C6174"/>
    <w:rsid w:val="009D080C"/>
    <w:rsid w:val="009E0327"/>
    <w:rsid w:val="009E18F7"/>
    <w:rsid w:val="009E486F"/>
    <w:rsid w:val="009E6F6F"/>
    <w:rsid w:val="00A14CF4"/>
    <w:rsid w:val="00A244C9"/>
    <w:rsid w:val="00A248DF"/>
    <w:rsid w:val="00A344BE"/>
    <w:rsid w:val="00A43A2A"/>
    <w:rsid w:val="00A53F4C"/>
    <w:rsid w:val="00A84EAE"/>
    <w:rsid w:val="00A85C49"/>
    <w:rsid w:val="00A8797B"/>
    <w:rsid w:val="00A9000F"/>
    <w:rsid w:val="00A91736"/>
    <w:rsid w:val="00AA2654"/>
    <w:rsid w:val="00AC43C9"/>
    <w:rsid w:val="00AE1117"/>
    <w:rsid w:val="00AE2D63"/>
    <w:rsid w:val="00AE6D02"/>
    <w:rsid w:val="00AF000D"/>
    <w:rsid w:val="00B003ED"/>
    <w:rsid w:val="00B0632F"/>
    <w:rsid w:val="00B10BE4"/>
    <w:rsid w:val="00B16665"/>
    <w:rsid w:val="00B21451"/>
    <w:rsid w:val="00B215A8"/>
    <w:rsid w:val="00B311DA"/>
    <w:rsid w:val="00B41543"/>
    <w:rsid w:val="00B433B8"/>
    <w:rsid w:val="00B4651D"/>
    <w:rsid w:val="00B549F9"/>
    <w:rsid w:val="00B55A98"/>
    <w:rsid w:val="00B64F57"/>
    <w:rsid w:val="00B656D3"/>
    <w:rsid w:val="00B77CB2"/>
    <w:rsid w:val="00B80758"/>
    <w:rsid w:val="00B80C71"/>
    <w:rsid w:val="00B92937"/>
    <w:rsid w:val="00BA327C"/>
    <w:rsid w:val="00BB2D8B"/>
    <w:rsid w:val="00BB5E13"/>
    <w:rsid w:val="00BB6F73"/>
    <w:rsid w:val="00BC6669"/>
    <w:rsid w:val="00BC6763"/>
    <w:rsid w:val="00BC6D36"/>
    <w:rsid w:val="00BE2312"/>
    <w:rsid w:val="00BE6925"/>
    <w:rsid w:val="00BE7290"/>
    <w:rsid w:val="00BF2A97"/>
    <w:rsid w:val="00C00C80"/>
    <w:rsid w:val="00C03EA7"/>
    <w:rsid w:val="00C04C6B"/>
    <w:rsid w:val="00C107C0"/>
    <w:rsid w:val="00C11F8F"/>
    <w:rsid w:val="00C1289C"/>
    <w:rsid w:val="00C144F9"/>
    <w:rsid w:val="00C235F6"/>
    <w:rsid w:val="00C242CB"/>
    <w:rsid w:val="00C2642B"/>
    <w:rsid w:val="00C26C62"/>
    <w:rsid w:val="00C35574"/>
    <w:rsid w:val="00C3618B"/>
    <w:rsid w:val="00C37EC8"/>
    <w:rsid w:val="00C403B9"/>
    <w:rsid w:val="00C4722C"/>
    <w:rsid w:val="00C539A8"/>
    <w:rsid w:val="00C60A13"/>
    <w:rsid w:val="00C60F47"/>
    <w:rsid w:val="00C6281F"/>
    <w:rsid w:val="00C671F6"/>
    <w:rsid w:val="00C73CBF"/>
    <w:rsid w:val="00C75607"/>
    <w:rsid w:val="00C80954"/>
    <w:rsid w:val="00C83763"/>
    <w:rsid w:val="00C84F09"/>
    <w:rsid w:val="00C92494"/>
    <w:rsid w:val="00C924B8"/>
    <w:rsid w:val="00C92EB5"/>
    <w:rsid w:val="00CA5064"/>
    <w:rsid w:val="00CB0FC8"/>
    <w:rsid w:val="00CB6A89"/>
    <w:rsid w:val="00CC0B15"/>
    <w:rsid w:val="00CC0E37"/>
    <w:rsid w:val="00CC173F"/>
    <w:rsid w:val="00CC36F3"/>
    <w:rsid w:val="00CC45C7"/>
    <w:rsid w:val="00CC662F"/>
    <w:rsid w:val="00CC6CAB"/>
    <w:rsid w:val="00CD3BCB"/>
    <w:rsid w:val="00CF263E"/>
    <w:rsid w:val="00CF31F3"/>
    <w:rsid w:val="00D021BD"/>
    <w:rsid w:val="00D02BA3"/>
    <w:rsid w:val="00D07381"/>
    <w:rsid w:val="00D156B9"/>
    <w:rsid w:val="00D17C48"/>
    <w:rsid w:val="00D27513"/>
    <w:rsid w:val="00D37A86"/>
    <w:rsid w:val="00D37ABF"/>
    <w:rsid w:val="00D82F8C"/>
    <w:rsid w:val="00D9249F"/>
    <w:rsid w:val="00D9280D"/>
    <w:rsid w:val="00D9297F"/>
    <w:rsid w:val="00DA0985"/>
    <w:rsid w:val="00DA266B"/>
    <w:rsid w:val="00DA2CDF"/>
    <w:rsid w:val="00DA7F54"/>
    <w:rsid w:val="00DB067E"/>
    <w:rsid w:val="00DB1C2E"/>
    <w:rsid w:val="00DC50CA"/>
    <w:rsid w:val="00DD463A"/>
    <w:rsid w:val="00DD7BD1"/>
    <w:rsid w:val="00E06362"/>
    <w:rsid w:val="00E076FE"/>
    <w:rsid w:val="00E12C0E"/>
    <w:rsid w:val="00E16C1B"/>
    <w:rsid w:val="00E1796C"/>
    <w:rsid w:val="00E41E7F"/>
    <w:rsid w:val="00E4533B"/>
    <w:rsid w:val="00E50195"/>
    <w:rsid w:val="00E627FC"/>
    <w:rsid w:val="00E73DC8"/>
    <w:rsid w:val="00E962AD"/>
    <w:rsid w:val="00E97C56"/>
    <w:rsid w:val="00EA3034"/>
    <w:rsid w:val="00EA6A56"/>
    <w:rsid w:val="00EB70FE"/>
    <w:rsid w:val="00EC0558"/>
    <w:rsid w:val="00EC1B01"/>
    <w:rsid w:val="00ED081F"/>
    <w:rsid w:val="00ED2260"/>
    <w:rsid w:val="00EE04FA"/>
    <w:rsid w:val="00EE0DC6"/>
    <w:rsid w:val="00EE22DD"/>
    <w:rsid w:val="00EF5E1D"/>
    <w:rsid w:val="00F0710C"/>
    <w:rsid w:val="00F07383"/>
    <w:rsid w:val="00F0773F"/>
    <w:rsid w:val="00F11E9F"/>
    <w:rsid w:val="00F238DC"/>
    <w:rsid w:val="00F24765"/>
    <w:rsid w:val="00F26A4C"/>
    <w:rsid w:val="00F3190F"/>
    <w:rsid w:val="00F325A9"/>
    <w:rsid w:val="00F336DE"/>
    <w:rsid w:val="00F35A03"/>
    <w:rsid w:val="00F453B9"/>
    <w:rsid w:val="00F467C9"/>
    <w:rsid w:val="00F60CA2"/>
    <w:rsid w:val="00F6648A"/>
    <w:rsid w:val="00F725E5"/>
    <w:rsid w:val="00F7267F"/>
    <w:rsid w:val="00F7517D"/>
    <w:rsid w:val="00F75762"/>
    <w:rsid w:val="00F81654"/>
    <w:rsid w:val="00F90E12"/>
    <w:rsid w:val="00FA11AC"/>
    <w:rsid w:val="00FA163F"/>
    <w:rsid w:val="00FA7003"/>
    <w:rsid w:val="00FB0801"/>
    <w:rsid w:val="00FC0A6C"/>
    <w:rsid w:val="00FD308E"/>
    <w:rsid w:val="00FD7AF6"/>
    <w:rsid w:val="00FD7B06"/>
    <w:rsid w:val="00FE04E3"/>
    <w:rsid w:val="00FE3804"/>
    <w:rsid w:val="00FE4D21"/>
    <w:rsid w:val="00FF6847"/>
    <w:rsid w:val="00FF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7E87"/>
  <w15:docId w15:val="{5B57342A-6670-480B-98C4-BC9C1424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CE"/>
    <w:pPr>
      <w:ind w:left="720"/>
      <w:contextualSpacing/>
    </w:pPr>
  </w:style>
  <w:style w:type="paragraph" w:styleId="NoSpacing">
    <w:name w:val="No Spacing"/>
    <w:uiPriority w:val="1"/>
    <w:qFormat/>
    <w:rsid w:val="003355CE"/>
    <w:pPr>
      <w:spacing w:after="0" w:line="240" w:lineRule="auto"/>
    </w:pPr>
  </w:style>
  <w:style w:type="table" w:styleId="TableGrid">
    <w:name w:val="Table Grid"/>
    <w:basedOn w:val="TableNormal"/>
    <w:rsid w:val="00DC5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3303"/>
    <w:rPr>
      <w:color w:val="0563C1" w:themeColor="hyperlink"/>
      <w:u w:val="single"/>
    </w:rPr>
  </w:style>
  <w:style w:type="character" w:styleId="CommentReference">
    <w:name w:val="annotation reference"/>
    <w:basedOn w:val="DefaultParagraphFont"/>
    <w:uiPriority w:val="99"/>
    <w:unhideWhenUsed/>
    <w:rsid w:val="0033448D"/>
    <w:rPr>
      <w:sz w:val="16"/>
      <w:szCs w:val="16"/>
    </w:rPr>
  </w:style>
  <w:style w:type="paragraph" w:styleId="CommentText">
    <w:name w:val="annotation text"/>
    <w:basedOn w:val="Normal"/>
    <w:link w:val="CommentTextChar"/>
    <w:uiPriority w:val="99"/>
    <w:unhideWhenUsed/>
    <w:rsid w:val="0033448D"/>
    <w:pPr>
      <w:spacing w:line="240" w:lineRule="auto"/>
    </w:pPr>
    <w:rPr>
      <w:sz w:val="20"/>
      <w:szCs w:val="20"/>
    </w:rPr>
  </w:style>
  <w:style w:type="character" w:customStyle="1" w:styleId="CommentTextChar">
    <w:name w:val="Comment Text Char"/>
    <w:basedOn w:val="DefaultParagraphFont"/>
    <w:link w:val="CommentText"/>
    <w:uiPriority w:val="99"/>
    <w:rsid w:val="0033448D"/>
    <w:rPr>
      <w:sz w:val="20"/>
      <w:szCs w:val="20"/>
    </w:rPr>
  </w:style>
  <w:style w:type="paragraph" w:styleId="CommentSubject">
    <w:name w:val="annotation subject"/>
    <w:basedOn w:val="CommentText"/>
    <w:next w:val="CommentText"/>
    <w:link w:val="CommentSubjectChar"/>
    <w:uiPriority w:val="99"/>
    <w:semiHidden/>
    <w:unhideWhenUsed/>
    <w:rsid w:val="0033448D"/>
    <w:rPr>
      <w:b/>
      <w:bCs/>
    </w:rPr>
  </w:style>
  <w:style w:type="character" w:customStyle="1" w:styleId="CommentSubjectChar">
    <w:name w:val="Comment Subject Char"/>
    <w:basedOn w:val="CommentTextChar"/>
    <w:link w:val="CommentSubject"/>
    <w:uiPriority w:val="99"/>
    <w:semiHidden/>
    <w:rsid w:val="0033448D"/>
    <w:rPr>
      <w:b/>
      <w:bCs/>
      <w:sz w:val="20"/>
      <w:szCs w:val="20"/>
    </w:rPr>
  </w:style>
  <w:style w:type="paragraph" w:styleId="BalloonText">
    <w:name w:val="Balloon Text"/>
    <w:basedOn w:val="Normal"/>
    <w:link w:val="BalloonTextChar"/>
    <w:unhideWhenUsed/>
    <w:rsid w:val="0033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33448D"/>
    <w:rPr>
      <w:rFonts w:ascii="Segoe UI" w:hAnsi="Segoe UI" w:cs="Segoe UI"/>
      <w:sz w:val="18"/>
      <w:szCs w:val="18"/>
    </w:rPr>
  </w:style>
  <w:style w:type="paragraph" w:styleId="NormalWeb">
    <w:name w:val="Normal (Web)"/>
    <w:basedOn w:val="Normal"/>
    <w:uiPriority w:val="99"/>
    <w:semiHidden/>
    <w:unhideWhenUsed/>
    <w:rsid w:val="00322D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3">
    <w:name w:val="Body Text Indent 3"/>
    <w:basedOn w:val="Normal"/>
    <w:link w:val="BodyTextIndent3Char"/>
    <w:rsid w:val="00F467C9"/>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F467C9"/>
    <w:rPr>
      <w:rFonts w:ascii="Times New Roman" w:eastAsia="Times New Roman" w:hAnsi="Times New Roman" w:cs="Times New Roman"/>
      <w:sz w:val="16"/>
      <w:szCs w:val="16"/>
      <w:lang w:val="en-US"/>
    </w:rPr>
  </w:style>
  <w:style w:type="paragraph" w:styleId="BodyTextIndent">
    <w:name w:val="Body Text Indent"/>
    <w:basedOn w:val="Normal"/>
    <w:link w:val="BodyTextIndentChar"/>
    <w:rsid w:val="00F467C9"/>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467C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476">
      <w:bodyDiv w:val="1"/>
      <w:marLeft w:val="0"/>
      <w:marRight w:val="0"/>
      <w:marTop w:val="0"/>
      <w:marBottom w:val="0"/>
      <w:divBdr>
        <w:top w:val="none" w:sz="0" w:space="0" w:color="auto"/>
        <w:left w:val="none" w:sz="0" w:space="0" w:color="auto"/>
        <w:bottom w:val="none" w:sz="0" w:space="0" w:color="auto"/>
        <w:right w:val="none" w:sz="0" w:space="0" w:color="auto"/>
      </w:divBdr>
    </w:div>
    <w:div w:id="22639481">
      <w:bodyDiv w:val="1"/>
      <w:marLeft w:val="0"/>
      <w:marRight w:val="0"/>
      <w:marTop w:val="0"/>
      <w:marBottom w:val="0"/>
      <w:divBdr>
        <w:top w:val="none" w:sz="0" w:space="0" w:color="auto"/>
        <w:left w:val="none" w:sz="0" w:space="0" w:color="auto"/>
        <w:bottom w:val="none" w:sz="0" w:space="0" w:color="auto"/>
        <w:right w:val="none" w:sz="0" w:space="0" w:color="auto"/>
      </w:divBdr>
    </w:div>
    <w:div w:id="59182942">
      <w:bodyDiv w:val="1"/>
      <w:marLeft w:val="0"/>
      <w:marRight w:val="0"/>
      <w:marTop w:val="0"/>
      <w:marBottom w:val="0"/>
      <w:divBdr>
        <w:top w:val="none" w:sz="0" w:space="0" w:color="auto"/>
        <w:left w:val="none" w:sz="0" w:space="0" w:color="auto"/>
        <w:bottom w:val="none" w:sz="0" w:space="0" w:color="auto"/>
        <w:right w:val="none" w:sz="0" w:space="0" w:color="auto"/>
      </w:divBdr>
      <w:divsChild>
        <w:div w:id="1603076393">
          <w:marLeft w:val="547"/>
          <w:marRight w:val="0"/>
          <w:marTop w:val="48"/>
          <w:marBottom w:val="0"/>
          <w:divBdr>
            <w:top w:val="none" w:sz="0" w:space="0" w:color="auto"/>
            <w:left w:val="none" w:sz="0" w:space="0" w:color="auto"/>
            <w:bottom w:val="none" w:sz="0" w:space="0" w:color="auto"/>
            <w:right w:val="none" w:sz="0" w:space="0" w:color="auto"/>
          </w:divBdr>
        </w:div>
      </w:divsChild>
    </w:div>
    <w:div w:id="188373406">
      <w:bodyDiv w:val="1"/>
      <w:marLeft w:val="0"/>
      <w:marRight w:val="0"/>
      <w:marTop w:val="0"/>
      <w:marBottom w:val="0"/>
      <w:divBdr>
        <w:top w:val="none" w:sz="0" w:space="0" w:color="auto"/>
        <w:left w:val="none" w:sz="0" w:space="0" w:color="auto"/>
        <w:bottom w:val="none" w:sz="0" w:space="0" w:color="auto"/>
        <w:right w:val="none" w:sz="0" w:space="0" w:color="auto"/>
      </w:divBdr>
    </w:div>
    <w:div w:id="316108352">
      <w:bodyDiv w:val="1"/>
      <w:marLeft w:val="0"/>
      <w:marRight w:val="0"/>
      <w:marTop w:val="0"/>
      <w:marBottom w:val="0"/>
      <w:divBdr>
        <w:top w:val="none" w:sz="0" w:space="0" w:color="auto"/>
        <w:left w:val="none" w:sz="0" w:space="0" w:color="auto"/>
        <w:bottom w:val="none" w:sz="0" w:space="0" w:color="auto"/>
        <w:right w:val="none" w:sz="0" w:space="0" w:color="auto"/>
      </w:divBdr>
    </w:div>
    <w:div w:id="329334852">
      <w:bodyDiv w:val="1"/>
      <w:marLeft w:val="0"/>
      <w:marRight w:val="0"/>
      <w:marTop w:val="0"/>
      <w:marBottom w:val="0"/>
      <w:divBdr>
        <w:top w:val="none" w:sz="0" w:space="0" w:color="auto"/>
        <w:left w:val="none" w:sz="0" w:space="0" w:color="auto"/>
        <w:bottom w:val="none" w:sz="0" w:space="0" w:color="auto"/>
        <w:right w:val="none" w:sz="0" w:space="0" w:color="auto"/>
      </w:divBdr>
    </w:div>
    <w:div w:id="366874117">
      <w:bodyDiv w:val="1"/>
      <w:marLeft w:val="0"/>
      <w:marRight w:val="0"/>
      <w:marTop w:val="0"/>
      <w:marBottom w:val="0"/>
      <w:divBdr>
        <w:top w:val="none" w:sz="0" w:space="0" w:color="auto"/>
        <w:left w:val="none" w:sz="0" w:space="0" w:color="auto"/>
        <w:bottom w:val="none" w:sz="0" w:space="0" w:color="auto"/>
        <w:right w:val="none" w:sz="0" w:space="0" w:color="auto"/>
      </w:divBdr>
    </w:div>
    <w:div w:id="393085395">
      <w:bodyDiv w:val="1"/>
      <w:marLeft w:val="0"/>
      <w:marRight w:val="0"/>
      <w:marTop w:val="0"/>
      <w:marBottom w:val="0"/>
      <w:divBdr>
        <w:top w:val="none" w:sz="0" w:space="0" w:color="auto"/>
        <w:left w:val="none" w:sz="0" w:space="0" w:color="auto"/>
        <w:bottom w:val="none" w:sz="0" w:space="0" w:color="auto"/>
        <w:right w:val="none" w:sz="0" w:space="0" w:color="auto"/>
      </w:divBdr>
    </w:div>
    <w:div w:id="739865514">
      <w:bodyDiv w:val="1"/>
      <w:marLeft w:val="0"/>
      <w:marRight w:val="0"/>
      <w:marTop w:val="0"/>
      <w:marBottom w:val="0"/>
      <w:divBdr>
        <w:top w:val="none" w:sz="0" w:space="0" w:color="auto"/>
        <w:left w:val="none" w:sz="0" w:space="0" w:color="auto"/>
        <w:bottom w:val="none" w:sz="0" w:space="0" w:color="auto"/>
        <w:right w:val="none" w:sz="0" w:space="0" w:color="auto"/>
      </w:divBdr>
    </w:div>
    <w:div w:id="773327325">
      <w:bodyDiv w:val="1"/>
      <w:marLeft w:val="0"/>
      <w:marRight w:val="0"/>
      <w:marTop w:val="0"/>
      <w:marBottom w:val="0"/>
      <w:divBdr>
        <w:top w:val="none" w:sz="0" w:space="0" w:color="auto"/>
        <w:left w:val="none" w:sz="0" w:space="0" w:color="auto"/>
        <w:bottom w:val="none" w:sz="0" w:space="0" w:color="auto"/>
        <w:right w:val="none" w:sz="0" w:space="0" w:color="auto"/>
      </w:divBdr>
    </w:div>
    <w:div w:id="900408383">
      <w:bodyDiv w:val="1"/>
      <w:marLeft w:val="0"/>
      <w:marRight w:val="0"/>
      <w:marTop w:val="0"/>
      <w:marBottom w:val="0"/>
      <w:divBdr>
        <w:top w:val="none" w:sz="0" w:space="0" w:color="auto"/>
        <w:left w:val="none" w:sz="0" w:space="0" w:color="auto"/>
        <w:bottom w:val="none" w:sz="0" w:space="0" w:color="auto"/>
        <w:right w:val="none" w:sz="0" w:space="0" w:color="auto"/>
      </w:divBdr>
    </w:div>
    <w:div w:id="1165632802">
      <w:bodyDiv w:val="1"/>
      <w:marLeft w:val="0"/>
      <w:marRight w:val="0"/>
      <w:marTop w:val="0"/>
      <w:marBottom w:val="0"/>
      <w:divBdr>
        <w:top w:val="none" w:sz="0" w:space="0" w:color="auto"/>
        <w:left w:val="none" w:sz="0" w:space="0" w:color="auto"/>
        <w:bottom w:val="none" w:sz="0" w:space="0" w:color="auto"/>
        <w:right w:val="none" w:sz="0" w:space="0" w:color="auto"/>
      </w:divBdr>
    </w:div>
    <w:div w:id="1167287108">
      <w:bodyDiv w:val="1"/>
      <w:marLeft w:val="0"/>
      <w:marRight w:val="0"/>
      <w:marTop w:val="0"/>
      <w:marBottom w:val="0"/>
      <w:divBdr>
        <w:top w:val="none" w:sz="0" w:space="0" w:color="auto"/>
        <w:left w:val="none" w:sz="0" w:space="0" w:color="auto"/>
        <w:bottom w:val="none" w:sz="0" w:space="0" w:color="auto"/>
        <w:right w:val="none" w:sz="0" w:space="0" w:color="auto"/>
      </w:divBdr>
    </w:div>
    <w:div w:id="1252854589">
      <w:bodyDiv w:val="1"/>
      <w:marLeft w:val="0"/>
      <w:marRight w:val="0"/>
      <w:marTop w:val="0"/>
      <w:marBottom w:val="0"/>
      <w:divBdr>
        <w:top w:val="none" w:sz="0" w:space="0" w:color="auto"/>
        <w:left w:val="none" w:sz="0" w:space="0" w:color="auto"/>
        <w:bottom w:val="none" w:sz="0" w:space="0" w:color="auto"/>
        <w:right w:val="none" w:sz="0" w:space="0" w:color="auto"/>
      </w:divBdr>
    </w:div>
    <w:div w:id="1479346644">
      <w:bodyDiv w:val="1"/>
      <w:marLeft w:val="0"/>
      <w:marRight w:val="0"/>
      <w:marTop w:val="0"/>
      <w:marBottom w:val="0"/>
      <w:divBdr>
        <w:top w:val="none" w:sz="0" w:space="0" w:color="auto"/>
        <w:left w:val="none" w:sz="0" w:space="0" w:color="auto"/>
        <w:bottom w:val="none" w:sz="0" w:space="0" w:color="auto"/>
        <w:right w:val="none" w:sz="0" w:space="0" w:color="auto"/>
      </w:divBdr>
    </w:div>
    <w:div w:id="1553343909">
      <w:bodyDiv w:val="1"/>
      <w:marLeft w:val="0"/>
      <w:marRight w:val="0"/>
      <w:marTop w:val="0"/>
      <w:marBottom w:val="0"/>
      <w:divBdr>
        <w:top w:val="none" w:sz="0" w:space="0" w:color="auto"/>
        <w:left w:val="none" w:sz="0" w:space="0" w:color="auto"/>
        <w:bottom w:val="none" w:sz="0" w:space="0" w:color="auto"/>
        <w:right w:val="none" w:sz="0" w:space="0" w:color="auto"/>
      </w:divBdr>
    </w:div>
    <w:div w:id="1814710356">
      <w:bodyDiv w:val="1"/>
      <w:marLeft w:val="0"/>
      <w:marRight w:val="0"/>
      <w:marTop w:val="0"/>
      <w:marBottom w:val="0"/>
      <w:divBdr>
        <w:top w:val="none" w:sz="0" w:space="0" w:color="auto"/>
        <w:left w:val="none" w:sz="0" w:space="0" w:color="auto"/>
        <w:bottom w:val="none" w:sz="0" w:space="0" w:color="auto"/>
        <w:right w:val="none" w:sz="0" w:space="0" w:color="auto"/>
      </w:divBdr>
      <w:divsChild>
        <w:div w:id="2004746576">
          <w:marLeft w:val="547"/>
          <w:marRight w:val="0"/>
          <w:marTop w:val="48"/>
          <w:marBottom w:val="0"/>
          <w:divBdr>
            <w:top w:val="none" w:sz="0" w:space="0" w:color="auto"/>
            <w:left w:val="none" w:sz="0" w:space="0" w:color="auto"/>
            <w:bottom w:val="none" w:sz="0" w:space="0" w:color="auto"/>
            <w:right w:val="none" w:sz="0" w:space="0" w:color="auto"/>
          </w:divBdr>
        </w:div>
      </w:divsChild>
    </w:div>
    <w:div w:id="1907374618">
      <w:bodyDiv w:val="1"/>
      <w:marLeft w:val="0"/>
      <w:marRight w:val="0"/>
      <w:marTop w:val="0"/>
      <w:marBottom w:val="0"/>
      <w:divBdr>
        <w:top w:val="none" w:sz="0" w:space="0" w:color="auto"/>
        <w:left w:val="none" w:sz="0" w:space="0" w:color="auto"/>
        <w:bottom w:val="none" w:sz="0" w:space="0" w:color="auto"/>
        <w:right w:val="none" w:sz="0" w:space="0" w:color="auto"/>
      </w:divBdr>
    </w:div>
    <w:div w:id="1940287069">
      <w:bodyDiv w:val="1"/>
      <w:marLeft w:val="0"/>
      <w:marRight w:val="0"/>
      <w:marTop w:val="0"/>
      <w:marBottom w:val="0"/>
      <w:divBdr>
        <w:top w:val="none" w:sz="0" w:space="0" w:color="auto"/>
        <w:left w:val="none" w:sz="0" w:space="0" w:color="auto"/>
        <w:bottom w:val="none" w:sz="0" w:space="0" w:color="auto"/>
        <w:right w:val="none" w:sz="0" w:space="0" w:color="auto"/>
      </w:divBdr>
    </w:div>
    <w:div w:id="1986205376">
      <w:bodyDiv w:val="1"/>
      <w:marLeft w:val="0"/>
      <w:marRight w:val="0"/>
      <w:marTop w:val="0"/>
      <w:marBottom w:val="0"/>
      <w:divBdr>
        <w:top w:val="none" w:sz="0" w:space="0" w:color="auto"/>
        <w:left w:val="none" w:sz="0" w:space="0" w:color="auto"/>
        <w:bottom w:val="none" w:sz="0" w:space="0" w:color="auto"/>
        <w:right w:val="none" w:sz="0" w:space="0" w:color="auto"/>
      </w:divBdr>
    </w:div>
    <w:div w:id="214067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ocricketplayalong@jio.com"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EB55-7C95-47CD-8669-4056849B4BA9}">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51328</vt:lpwstr>
  </property>
  <property fmtid="{D5CDD505-2E9C-101B-9397-08002B2CF9AE}" pid="4" name="OptimizationTime">
    <vt:lpwstr>20180413_1837</vt:lpwstr>
  </property>
</Properties>
</file>

<file path=docProps/app.xml><?xml version="1.0" encoding="utf-8"?>
<Properties xmlns="http://schemas.openxmlformats.org/officeDocument/2006/extended-properties" xmlns:vt="http://schemas.openxmlformats.org/officeDocument/2006/docPropsVTypes">
  <Template>Normal.dotm</Template>
  <TotalTime>123</TotalTime>
  <Pages>10</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Rushabh Golechha</dc:creator>
  <cp:lastModifiedBy>Sahil Shah</cp:lastModifiedBy>
  <cp:revision>56</cp:revision>
  <dcterms:created xsi:type="dcterms:W3CDTF">2018-04-07T08:16:00Z</dcterms:created>
  <dcterms:modified xsi:type="dcterms:W3CDTF">2018-04-13T13:06:00Z</dcterms:modified>
</cp:coreProperties>
</file>